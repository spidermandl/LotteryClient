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spacing w:line="360" w:lineRule="auto"/>
        <w:rPr>
          <w:b/>
          <w:szCs w:val="21"/>
        </w:rPr>
      </w:pPr>
    </w:p>
    <w:p>
      <w:pPr>
        <w:pStyle w:val="152"/>
        <w:ind w:firstLine="420"/>
      </w:pPr>
      <w:bookmarkStart w:id="109" w:name="_GoBack"/>
      <w:bookmarkEnd w:id="109"/>
      <w:r>
        <w:rPr>
          <w:rFonts w:ascii="宋体" w:hAnsi="Times New Roman" w:eastAsia="宋体" w:cs="Times New Roman"/>
          <w:kern w:val="0"/>
          <w:sz w:val="21"/>
          <w:szCs w:val="20"/>
          <w:lang w:val="en-US" w:eastAsia="zh-CN" w:bidi="ar-SA"/>
        </w:rPr>
        <w:pict>
          <v:shape id="Quad Arrow 14" o:spid="_x0000_s1026" type="#_x0000_t202" style="position:absolute;left:0;margin-left:9pt;margin-top:7.8pt;height:70.2pt;width:405pt;rotation:0f;z-index:251659264;" o:ole="f" fillcolor="#FFFFFF" filled="t" o:preferrelative="t" stroked="f" coordorigin="0,0" coordsize="21600,21600">
            <v:imagedata gain="65536f" blacklevel="0f" gamma="0"/>
            <o:lock v:ext="edit" position="f" selection="f" grouping="f" rotation="f" cropping="f" text="f" aspectratio="f"/>
            <v:textbox>
              <w:txbxContent>
                <w:p>
                  <w:pPr>
                    <w:pStyle w:val="214"/>
                  </w:pPr>
                  <w:ins w:id="0" w:author="Administrator" w:date="2015-01-19T16:52:08Z">
                    <w:r>
                      <w:rPr>
                        <w:rFonts w:hint="eastAsia"/>
                        <w:szCs w:val="21"/>
                        <w:lang w:val="en-US" w:eastAsia="zh-CN"/>
                      </w:rPr>
                      <w:t>API</w:t>
                    </w:r>
                  </w:ins>
                  <w:r>
                    <w:rPr>
                      <w:rFonts w:hint="eastAsia"/>
                      <w:szCs w:val="21"/>
                    </w:rPr>
                    <w:t>系统接口规范</w:t>
                  </w:r>
                </w:p>
              </w:txbxContent>
            </v:textbox>
          </v:shape>
        </w:pict>
      </w:r>
    </w:p>
    <w:p>
      <w:pPr>
        <w:pStyle w:val="152"/>
        <w:ind w:firstLine="420"/>
      </w:pPr>
    </w:p>
    <w:p>
      <w:pPr>
        <w:pStyle w:val="152"/>
        <w:ind w:firstLine="420"/>
      </w:pPr>
    </w:p>
    <w:p>
      <w:pPr>
        <w:pStyle w:val="152"/>
        <w:ind w:firstLine="420"/>
      </w:pPr>
    </w:p>
    <w:p>
      <w:pPr>
        <w:pStyle w:val="152"/>
        <w:ind w:firstLine="420"/>
      </w:pPr>
      <w:r>
        <w:rPr>
          <w:rFonts w:ascii="宋体" w:hAnsi="Times New Roman" w:eastAsia="宋体" w:cs="Times New Roman"/>
          <w:kern w:val="0"/>
          <w:sz w:val="21"/>
          <w:szCs w:val="20"/>
          <w:lang w:val="en-US" w:eastAsia="zh-CN" w:bidi="ar-SA"/>
        </w:rPr>
        <w:pict>
          <v:shape id="Quad Arrow 15" o:spid="_x0000_s1027" type="#_x0000_t202" style="position:absolute;left:0;margin-left:24.15pt;margin-top:7.8pt;height:70.2pt;width:375pt;rotation:0f;z-index:251660288;" o:ole="f" fillcolor="#FFFFFF" filled="t" o:preferrelative="t" stroked="f" coordorigin="0,0" coordsize="21600,21600">
            <v:imagedata gain="65536f" blacklevel="0f" gamma="0"/>
            <o:lock v:ext="edit" position="f" selection="f" grouping="f" rotation="f" cropping="f" text="f" aspectratio="f"/>
            <v:textbox>
              <w:txbxContent>
                <w:p>
                  <w:pPr>
                    <w:pStyle w:val="164"/>
                  </w:pPr>
                  <w:r>
                    <w:rPr>
                      <w:rFonts w:hint="eastAsia"/>
                    </w:rPr>
                    <w:t xml:space="preserve"> </w:t>
                  </w:r>
                </w:p>
              </w:txbxContent>
            </v:textbox>
          </v:shape>
        </w:pict>
      </w:r>
    </w:p>
    <w:p>
      <w:pPr>
        <w:pStyle w:val="152"/>
        <w:ind w:firstLine="420"/>
      </w:pPr>
    </w:p>
    <w:p>
      <w:pPr>
        <w:pStyle w:val="152"/>
        <w:ind w:firstLine="420"/>
      </w:pPr>
    </w:p>
    <w:p>
      <w:pPr>
        <w:pStyle w:val="152"/>
        <w:ind w:firstLine="420"/>
      </w:pPr>
    </w:p>
    <w:p>
      <w:pPr>
        <w:pStyle w:val="152"/>
        <w:ind w:firstLine="420"/>
      </w:pPr>
    </w:p>
    <w:p>
      <w:pPr>
        <w:pStyle w:val="152"/>
        <w:ind w:firstLine="420"/>
      </w:pPr>
      <w:r>
        <w:rPr>
          <w:rFonts w:ascii="宋体" w:hAnsi="Times New Roman" w:eastAsia="宋体" w:cs="Times New Roman"/>
          <w:kern w:val="0"/>
          <w:sz w:val="21"/>
          <w:szCs w:val="20"/>
          <w:lang w:val="en-US" w:eastAsia="zh-CN" w:bidi="ar-SA"/>
        </w:rPr>
        <w:pict>
          <v:shape id="Quad Arrow 16" o:spid="_x0000_s1028" type="#_x0000_t202" style="position:absolute;left:0;margin-left:99pt;margin-top:7.8pt;height:23.4pt;width:235.5pt;rotation:0f;z-index:251661312;" o:ole="f" fillcolor="#FFFFFF" filled="t" o:preferrelative="t" stroked="f" coordorigin="0,0" coordsize="21600,21600">
            <v:imagedata gain="65536f" blacklevel="0f" gamma="0"/>
            <o:lock v:ext="edit" position="f" selection="f" grouping="f" rotation="f" cropping="f" text="f" aspectratio="f"/>
            <v:textbox>
              <w:txbxContent>
                <w:p>
                  <w:pPr>
                    <w:pStyle w:val="238"/>
                  </w:pPr>
                  <w:r>
                    <w:rPr>
                      <w:rFonts w:hint="eastAsia"/>
                    </w:rPr>
                    <w:t>版本号：</w:t>
                  </w:r>
                </w:p>
              </w:txbxContent>
            </v:textbox>
          </v:shape>
        </w:pict>
      </w: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p>
    <w:p>
      <w:pPr>
        <w:pStyle w:val="152"/>
        <w:ind w:firstLine="420"/>
      </w:pPr>
      <w:r>
        <w:rPr>
          <w:rFonts w:ascii="宋体" w:hAnsi="Times New Roman" w:eastAsia="宋体" w:cs="Times New Roman"/>
          <w:kern w:val="0"/>
          <w:sz w:val="21"/>
          <w:szCs w:val="20"/>
          <w:lang w:val="en-US" w:eastAsia="zh-CN" w:bidi="ar-SA"/>
        </w:rPr>
        <w:pict>
          <v:shape id="Quad Arrow 19" o:spid="_x0000_s1029" type="#_x0000_t202" style="position:absolute;left:0;margin-left:261pt;margin-top:7.8pt;height:23.4pt;width:207pt;rotation:0f;z-index:251663360;" o:ole="f" fillcolor="#FFFFFF" filled="t" o:preferrelative="t" stroked="f" coordorigin="0,0" coordsize="21600,21600">
            <v:imagedata gain="65536f" blacklevel="0f" gamma="0"/>
            <o:lock v:ext="edit" position="f" selection="f" grouping="f" rotation="f" cropping="f" text="f" aspectratio="f"/>
            <v:textbox>
              <w:txbxContent>
                <w:p>
                  <w:pPr>
                    <w:pStyle w:val="237"/>
                  </w:pPr>
                  <w:r>
                    <w:rPr>
                      <w:rFonts w:hint="eastAsia"/>
                    </w:rPr>
                    <w:t>╳╳╳╳-╳╳-╳╳实施</w:t>
                  </w:r>
                </w:p>
              </w:txbxContent>
            </v:textbox>
          </v:shape>
        </w:pict>
      </w:r>
      <w:r>
        <w:rPr>
          <w:rFonts w:ascii="宋体" w:hAnsi="Times New Roman" w:eastAsia="宋体" w:cs="Times New Roman"/>
          <w:kern w:val="0"/>
          <w:sz w:val="21"/>
          <w:szCs w:val="20"/>
          <w:lang w:val="en-US" w:eastAsia="zh-CN" w:bidi="ar-SA"/>
        </w:rPr>
        <w:pict>
          <v:shape id="Quad Arrow 18" o:spid="_x0000_s1030" type="#_x0000_t202" style="position:absolute;left:0;margin-left:-36pt;margin-top:7.8pt;height:23.4pt;width:207pt;rotation:0f;z-index:251662336;" o:ole="f" fillcolor="#FFFFFF" filled="t" o:preferrelative="t" stroked="f" coordorigin="0,0" coordsize="21600,21600">
            <v:imagedata gain="65536f" blacklevel="0f" gamma="0"/>
            <o:lock v:ext="edit" position="f" selection="f" grouping="f" rotation="f" cropping="f" text="f" aspectratio="f"/>
            <v:textbox>
              <w:txbxContent>
                <w:p>
                  <w:pPr>
                    <w:pStyle w:val="237"/>
                  </w:pPr>
                  <w:r>
                    <w:rPr>
                      <w:rFonts w:hint="eastAsia"/>
                    </w:rPr>
                    <w:t>╳╳╳╳-╳╳-╳╳发布</w:t>
                  </w:r>
                </w:p>
              </w:txbxContent>
            </v:textbox>
          </v:shape>
        </w:pict>
      </w:r>
    </w:p>
    <w:p>
      <w:pPr>
        <w:pStyle w:val="152"/>
        <w:ind w:firstLine="420"/>
      </w:pPr>
    </w:p>
    <w:p>
      <w:pPr>
        <w:pStyle w:val="152"/>
        <w:ind w:firstLine="420"/>
      </w:pPr>
      <w:r>
        <w:rPr>
          <w:rFonts w:ascii="宋体" w:hAnsi="Times New Roman" w:eastAsia="宋体" w:cs="Times New Roman"/>
          <w:kern w:val="0"/>
          <w:sz w:val="21"/>
          <w:szCs w:val="20"/>
          <w:lang w:val="en-US" w:eastAsia="zh-CN" w:bidi="ar-SA"/>
        </w:rPr>
        <w:pict>
          <v:line id="Line 10" o:spid="_x0000_s1031" style="position:absolute;left:0;margin-left:-26.95pt;margin-top:7.8pt;height:0.05pt;width:477.7pt;rotation:0f;z-index:251658240;" o:ole="f" fillcolor="#FFFFFF" filled="f" o:preferrelative="t" stroked="t" coordsize="21600,21600">
            <v:fill on="f" color2="#FFFFFF" focus="0%"/>
            <v:stroke weight="1.5pt" color="#000000" color2="#FFFFFF" miterlimit="2"/>
            <v:imagedata gain="65536f" blacklevel="0f" gamma="0"/>
            <o:lock v:ext="edit" position="f" selection="f" grouping="f" rotation="f" cropping="f" text="f" aspectratio="f"/>
          </v:line>
        </w:pict>
      </w:r>
    </w:p>
    <w:p>
      <w:pPr>
        <w:pStyle w:val="246"/>
      </w:pPr>
      <w:r>
        <w:rPr>
          <w:rFonts w:hint="eastAsia"/>
        </w:rPr>
        <w:t>目</w:t>
      </w:r>
      <w:r>
        <w:rPr>
          <w:rFonts w:hint="eastAsia"/>
        </w:rPr>
        <w:tab/>
      </w:r>
      <w:r>
        <w:rPr>
          <w:rFonts w:hint="eastAsia"/>
        </w:rPr>
        <w:tab/>
      </w:r>
      <w:r>
        <w:rPr>
          <w:rFonts w:hint="eastAsia"/>
        </w:rPr>
        <w:t>录</w:t>
      </w:r>
    </w:p>
    <w:p>
      <w:pPr>
        <w:pStyle w:val="62"/>
        <w:tabs>
          <w:tab w:val="right" w:leader="dot" w:pos="8296"/>
        </w:tabs>
        <w:rPr>
          <w:rFonts w:ascii="Calibri" w:hAnsi="Calibri" w:eastAsia="宋体" w:cs="黑体"/>
          <w:szCs w:val="22"/>
        </w:rPr>
      </w:pPr>
      <w:bookmarkStart w:id="0" w:name="_Toc51417821"/>
      <w:bookmarkStart w:id="1" w:name="_Toc74296505"/>
      <w:bookmarkStart w:id="2" w:name="_Toc47934298"/>
      <w:bookmarkStart w:id="3" w:name="_Toc49159908"/>
      <w:bookmarkStart w:id="4" w:name="_Toc74323146"/>
      <w:r>
        <w:fldChar w:fldCharType="begin"/>
      </w:r>
      <w:r>
        <w:instrText xml:space="preserve"> TOC \o "1-2" \h \z \t "标题 3,3,Numbered list 2.3,3,一级条标题,3,标题3,3,样式标题 3heading 3 + (西文) 宋体 Char Char,3,QB标题3,3,样式 QB标题3 + (西文) Arial Unicode MS,3,样式1.1.1,3,样式3,3,Heading3 No Number,3,规范标题3,3" </w:instrText>
      </w:r>
      <w:r>
        <w:fldChar w:fldCharType="separate"/>
      </w:r>
      <w:r>
        <w:fldChar w:fldCharType="begin"/>
      </w:r>
      <w:r>
        <w:instrText xml:space="preserve">HYPERLINK  \l "_Toc395101097" </w:instrText>
      </w:r>
      <w:r>
        <w:fldChar w:fldCharType="separate"/>
      </w:r>
      <w:r>
        <w:rPr>
          <w:rStyle w:val="99"/>
          <w:rFonts w:hint="eastAsia"/>
        </w:rPr>
        <w:t>前</w:t>
      </w:r>
      <w:r>
        <w:rPr>
          <w:rStyle w:val="99"/>
        </w:rPr>
        <w:t xml:space="preserve">  </w:t>
      </w:r>
      <w:r>
        <w:rPr>
          <w:rStyle w:val="99"/>
          <w:rFonts w:hint="eastAsia"/>
        </w:rPr>
        <w:t>言</w:t>
      </w:r>
      <w:r>
        <w:tab/>
      </w:r>
      <w:r>
        <w:fldChar w:fldCharType="begin"/>
      </w:r>
      <w:r>
        <w:instrText xml:space="preserve"> PAGEREF _Toc395101097 \h </w:instrText>
      </w:r>
      <w:r>
        <w:fldChar w:fldCharType="separate"/>
      </w:r>
      <w:r>
        <w:t>III</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"_Toc395101098" </w:instrText>
      </w:r>
      <w:r>
        <w:fldChar w:fldCharType="separate"/>
      </w:r>
      <w:r>
        <w:rPr>
          <w:rStyle w:val="99"/>
        </w:rPr>
        <w:t>1.</w:t>
      </w:r>
      <w:r>
        <w:rPr>
          <w:rFonts w:ascii="Calibri" w:hAnsi="Calibri" w:eastAsia="宋体" w:cs="黑体"/>
          <w:szCs w:val="22"/>
        </w:rPr>
        <w:tab/>
      </w:r>
      <w:r>
        <w:rPr>
          <w:rStyle w:val="99"/>
          <w:rFonts w:hint="eastAsia"/>
        </w:rPr>
        <w:t>范围</w:t>
      </w:r>
      <w:r>
        <w:tab/>
      </w:r>
      <w:r>
        <w:fldChar w:fldCharType="begin"/>
      </w:r>
      <w:r>
        <w:instrText xml:space="preserve"> PAGEREF _Toc395101098 \h </w:instrText>
      </w:r>
      <w:r>
        <w:fldChar w:fldCharType="separate"/>
      </w:r>
      <w:r>
        <w:t>1</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"_Toc395101099" </w:instrText>
      </w:r>
      <w:r>
        <w:fldChar w:fldCharType="separate"/>
      </w:r>
      <w:r>
        <w:rPr>
          <w:rStyle w:val="99"/>
        </w:rPr>
        <w:t>2.</w:t>
      </w:r>
      <w:r>
        <w:rPr>
          <w:rFonts w:ascii="Calibri" w:hAnsi="Calibri" w:eastAsia="宋体" w:cs="黑体"/>
          <w:szCs w:val="22"/>
        </w:rPr>
        <w:tab/>
      </w:r>
      <w:r>
        <w:rPr>
          <w:rStyle w:val="99"/>
          <w:rFonts w:hint="eastAsia"/>
        </w:rPr>
        <w:t>规范性引用文件</w:t>
      </w:r>
      <w:r>
        <w:tab/>
      </w:r>
      <w:r>
        <w:fldChar w:fldCharType="begin"/>
      </w:r>
      <w:r>
        <w:instrText xml:space="preserve"> PAGEREF _Toc395101099 \h </w:instrText>
      </w:r>
      <w:r>
        <w:fldChar w:fldCharType="separate"/>
      </w:r>
      <w:r>
        <w:t>1</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"_Toc395101100" </w:instrText>
      </w:r>
      <w:r>
        <w:fldChar w:fldCharType="separate"/>
      </w:r>
      <w:r>
        <w:rPr>
          <w:rStyle w:val="99"/>
        </w:rPr>
        <w:t>3.</w:t>
      </w:r>
      <w:r>
        <w:rPr>
          <w:rFonts w:ascii="Calibri" w:hAnsi="Calibri" w:eastAsia="宋体" w:cs="黑体"/>
          <w:szCs w:val="22"/>
        </w:rPr>
        <w:tab/>
      </w:r>
      <w:r>
        <w:rPr>
          <w:rStyle w:val="99"/>
          <w:rFonts w:hint="eastAsia"/>
        </w:rPr>
        <w:t>术语、定义和缩略语</w:t>
      </w:r>
      <w:r>
        <w:tab/>
      </w:r>
      <w:r>
        <w:fldChar w:fldCharType="begin"/>
      </w:r>
      <w:r>
        <w:instrText xml:space="preserve"> PAGEREF _Toc395101100 \h </w:instrText>
      </w:r>
      <w:r>
        <w:fldChar w:fldCharType="separate"/>
      </w:r>
      <w:r>
        <w:t>1</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"_Toc395101101" </w:instrText>
      </w:r>
      <w:r>
        <w:fldChar w:fldCharType="separate"/>
      </w:r>
      <w:r>
        <w:rPr>
          <w:rStyle w:val="99"/>
        </w:rPr>
        <w:t>4.</w:t>
      </w:r>
      <w:r>
        <w:rPr>
          <w:rFonts w:ascii="Calibri" w:hAnsi="Calibri" w:eastAsia="宋体" w:cs="黑体"/>
          <w:szCs w:val="22"/>
        </w:rPr>
        <w:tab/>
      </w:r>
      <w:r>
        <w:rPr>
          <w:rStyle w:val="99"/>
          <w:rFonts w:hint="eastAsia"/>
        </w:rPr>
        <w:t>业务概述</w:t>
      </w:r>
      <w:r>
        <w:tab/>
      </w:r>
      <w:r>
        <w:fldChar w:fldCharType="begin"/>
      </w:r>
      <w:r>
        <w:instrText xml:space="preserve"> PAGEREF _Toc395101101 \h </w:instrText>
      </w:r>
      <w:r>
        <w:fldChar w:fldCharType="separate"/>
      </w:r>
      <w:r>
        <w:t>1</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"_Toc395101102" </w:instrText>
      </w:r>
      <w:r>
        <w:fldChar w:fldCharType="separate"/>
      </w:r>
      <w:r>
        <w:rPr>
          <w:rStyle w:val="99"/>
        </w:rPr>
        <w:t>5.</w:t>
      </w:r>
      <w:r>
        <w:rPr>
          <w:rFonts w:ascii="Calibri" w:hAnsi="Calibri" w:eastAsia="宋体" w:cs="黑体"/>
          <w:szCs w:val="22"/>
        </w:rPr>
        <w:tab/>
      </w:r>
      <w:r>
        <w:rPr>
          <w:rStyle w:val="99"/>
          <w:rFonts w:hint="eastAsia"/>
        </w:rPr>
        <w:t>接口总体视图</w:t>
      </w:r>
      <w:r>
        <w:tab/>
      </w:r>
      <w:r>
        <w:fldChar w:fldCharType="begin"/>
      </w:r>
      <w:r>
        <w:instrText xml:space="preserve"> PAGEREF _Toc395101102 \h </w:instrText>
      </w:r>
      <w:r>
        <w:fldChar w:fldCharType="separate"/>
      </w:r>
      <w:r>
        <w:t>1</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"_Toc395101103" </w:instrText>
      </w:r>
      <w:r>
        <w:fldChar w:fldCharType="separate"/>
      </w:r>
      <w:r>
        <w:rPr>
          <w:rStyle w:val="99"/>
        </w:rPr>
        <w:t>6.</w:t>
      </w:r>
      <w:r>
        <w:rPr>
          <w:rFonts w:ascii="Calibri" w:hAnsi="Calibri" w:eastAsia="宋体" w:cs="黑体"/>
          <w:szCs w:val="22"/>
        </w:rPr>
        <w:tab/>
      </w:r>
      <w:r>
        <w:rPr>
          <w:rStyle w:val="99"/>
          <w:rFonts w:hint="eastAsia"/>
        </w:rPr>
        <w:t>接口要求</w:t>
      </w:r>
      <w:r>
        <w:tab/>
      </w:r>
      <w:r>
        <w:fldChar w:fldCharType="begin"/>
      </w:r>
      <w:r>
        <w:instrText xml:space="preserve"> PAGEREF _Toc395101103 \h </w:instrText>
      </w:r>
      <w:r>
        <w:fldChar w:fldCharType="separate"/>
      </w:r>
      <w:r>
        <w:t>2</w:t>
      </w:r>
      <w:r>
        <w:fldChar w:fldCharType="end"/>
      </w:r>
      <w:r>
        <w:fldChar w:fldCharType="end"/>
      </w:r>
    </w:p>
    <w:p>
      <w:pPr>
        <w:pStyle w:val="77"/>
        <w:tabs>
          <w:tab w:val="left" w:pos="1260"/>
          <w:tab w:val="right" w:leader="dot" w:pos="8296"/>
        </w:tabs>
        <w:ind w:left="420"/>
        <w:rPr>
          <w:rFonts w:ascii="Calibri" w:hAnsi="Calibri" w:eastAsia="宋体" w:cs="黑体"/>
          <w:szCs w:val="22"/>
        </w:rPr>
      </w:pPr>
      <w:r>
        <w:fldChar w:fldCharType="begin"/>
      </w:r>
      <w:r>
        <w:instrText xml:space="preserve">HYPERLINK  \l "_Toc395101104" </w:instrText>
      </w:r>
      <w:r>
        <w:fldChar w:fldCharType="separate"/>
      </w:r>
      <w:r>
        <w:rPr>
          <w:rStyle w:val="99"/>
          <w:rFonts w:ascii="黑体" w:hAnsi="黑体"/>
          <w:kern w:val="44"/>
        </w:rPr>
        <w:t>6.1.</w:t>
      </w:r>
      <w:r>
        <w:rPr>
          <w:rFonts w:ascii="Calibri" w:hAnsi="Calibri" w:eastAsia="宋体" w:cs="黑体"/>
          <w:szCs w:val="22"/>
        </w:rPr>
        <w:tab/>
      </w:r>
      <w:r>
        <w:rPr>
          <w:rStyle w:val="99"/>
          <w:rFonts w:ascii="黑体" w:hAnsi="黑体"/>
          <w:kern w:val="44"/>
        </w:rPr>
        <w:t>HTTP</w:t>
      </w:r>
      <w:r>
        <w:rPr>
          <w:rStyle w:val="99"/>
          <w:rFonts w:hint="eastAsia" w:ascii="黑体" w:hAnsi="黑体"/>
          <w:kern w:val="44"/>
        </w:rPr>
        <w:t>协议说明</w:t>
      </w:r>
      <w:r>
        <w:tab/>
      </w:r>
      <w:r>
        <w:fldChar w:fldCharType="begin"/>
      </w:r>
      <w:r>
        <w:instrText xml:space="preserve"> PAGEREF _Toc395101104 \h </w:instrText>
      </w:r>
      <w:r>
        <w:fldChar w:fldCharType="separate"/>
      </w:r>
      <w:r>
        <w:t>2</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"_Toc395101105" </w:instrText>
      </w:r>
      <w:r>
        <w:fldChar w:fldCharType="separate"/>
      </w:r>
      <w:r>
        <w:rPr>
          <w:rStyle w:val="99"/>
        </w:rPr>
        <w:t>7.</w:t>
      </w:r>
      <w:r>
        <w:rPr>
          <w:rFonts w:ascii="Calibri" w:hAnsi="Calibri" w:eastAsia="宋体" w:cs="黑体"/>
          <w:szCs w:val="22"/>
        </w:rPr>
        <w:tab/>
      </w:r>
      <w:r>
        <w:rPr>
          <w:rStyle w:val="99"/>
          <w:rFonts w:hint="eastAsia"/>
        </w:rPr>
        <w:t>接口列表</w:t>
      </w:r>
      <w:r>
        <w:tab/>
      </w:r>
      <w:r>
        <w:fldChar w:fldCharType="begin"/>
      </w:r>
      <w:r>
        <w:instrText xml:space="preserve"> PAGEREF _Toc395101105 \h </w:instrText>
      </w:r>
      <w:r>
        <w:fldChar w:fldCharType="separate"/>
      </w:r>
      <w:r>
        <w:t>2</w:t>
      </w:r>
      <w:r>
        <w:fldChar w:fldCharType="end"/>
      </w:r>
      <w:r>
        <w:fldChar w:fldCharType="end"/>
      </w:r>
    </w:p>
    <w:p>
      <w:pPr>
        <w:pStyle w:val="77"/>
        <w:tabs>
          <w:tab w:val="left" w:pos="1260"/>
          <w:tab w:val="right" w:leader="dot" w:pos="8296"/>
        </w:tabs>
        <w:ind w:left="420"/>
        <w:rPr>
          <w:rFonts w:ascii="Calibri" w:hAnsi="Calibri" w:eastAsia="宋体" w:cs="黑体"/>
          <w:szCs w:val="22"/>
        </w:rPr>
      </w:pPr>
      <w:r>
        <w:fldChar w:fldCharType="begin"/>
      </w:r>
      <w:r>
        <w:instrText xml:space="preserve">HYPERLINK  \l "_Toc395101106" </w:instrText>
      </w:r>
      <w:r>
        <w:fldChar w:fldCharType="separate"/>
      </w:r>
      <w:r>
        <w:rPr>
          <w:rStyle w:val="99"/>
          <w:kern w:val="44"/>
        </w:rPr>
        <w:t>7.1.</w:t>
      </w:r>
      <w:r>
        <w:rPr>
          <w:rFonts w:ascii="Calibri" w:hAnsi="Calibri" w:eastAsia="宋体" w:cs="黑体"/>
          <w:szCs w:val="22"/>
        </w:rPr>
        <w:tab/>
      </w:r>
      <w:r>
        <w:rPr>
          <w:rStyle w:val="99"/>
          <w:rFonts w:hint="eastAsia"/>
          <w:kern w:val="44"/>
        </w:rPr>
        <w:t>广告系统开放接口</w:t>
      </w:r>
      <w:r>
        <w:tab/>
      </w:r>
      <w:r>
        <w:fldChar w:fldCharType="begin"/>
      </w:r>
      <w:r>
        <w:instrText xml:space="preserve"> PAGEREF _Toc395101106 \h </w:instrText>
      </w:r>
      <w:r>
        <w:fldChar w:fldCharType="separate"/>
      </w:r>
      <w:r>
        <w:t>2</w:t>
      </w:r>
      <w:r>
        <w:fldChar w:fldCharType="end"/>
      </w:r>
      <w:r>
        <w:fldChar w:fldCharType="end"/>
      </w:r>
    </w:p>
    <w:p>
      <w:pPr>
        <w:pStyle w:val="46"/>
        <w:tabs>
          <w:tab w:val="left" w:pos="2100"/>
        </w:tabs>
        <w:rPr>
          <w:rFonts w:ascii="Calibri" w:hAnsi="Calibri" w:eastAsia="宋体" w:cs="黑体"/>
          <w:szCs w:val="22"/>
        </w:rPr>
      </w:pPr>
      <w:r>
        <w:fldChar w:fldCharType="begin"/>
      </w:r>
      <w:r>
        <w:instrText xml:space="preserve">HYPERLINK  \l "_Toc395101107" </w:instrText>
      </w:r>
      <w:r>
        <w:fldChar w:fldCharType="separate"/>
      </w:r>
      <w:r>
        <w:rPr>
          <w:rStyle w:val="99"/>
          <w:rFonts w:ascii="黑体" w:hAnsi="黑体"/>
          <w:kern w:val="44"/>
        </w:rPr>
        <w:t>7.1.1.</w:t>
      </w:r>
      <w:r>
        <w:rPr>
          <w:rFonts w:ascii="Calibri" w:hAnsi="Calibri" w:eastAsia="宋体" w:cs="黑体"/>
          <w:szCs w:val="22"/>
        </w:rPr>
        <w:tab/>
      </w:r>
      <w:r>
        <w:rPr>
          <w:rStyle w:val="99"/>
          <w:rFonts w:hint="eastAsia" w:ascii="黑体" w:hAnsi="黑体"/>
          <w:kern w:val="44"/>
        </w:rPr>
        <w:t>对外接口</w:t>
      </w:r>
      <w:r>
        <w:tab/>
      </w:r>
      <w:r>
        <w:fldChar w:fldCharType="begin"/>
      </w:r>
      <w:r>
        <w:instrText xml:space="preserve"> PAGEREF _Toc395101107 \h </w:instrText>
      </w:r>
      <w:r>
        <w:fldChar w:fldCharType="separate"/>
      </w:r>
      <w:r>
        <w:t>2</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"_Toc395101108" </w:instrText>
      </w:r>
      <w:r>
        <w:fldChar w:fldCharType="separate"/>
      </w:r>
      <w:r>
        <w:rPr>
          <w:rStyle w:val="99"/>
        </w:rPr>
        <w:t>8.</w:t>
      </w:r>
      <w:r>
        <w:rPr>
          <w:rFonts w:ascii="Calibri" w:hAnsi="Calibri" w:eastAsia="宋体" w:cs="黑体"/>
          <w:szCs w:val="22"/>
        </w:rPr>
        <w:tab/>
      </w:r>
      <w:r>
        <w:rPr>
          <w:rStyle w:val="99"/>
          <w:rFonts w:hint="eastAsia"/>
        </w:rPr>
        <w:t>接口描述</w:t>
      </w:r>
      <w:r>
        <w:tab/>
      </w:r>
      <w:r>
        <w:fldChar w:fldCharType="begin"/>
      </w:r>
      <w:r>
        <w:instrText xml:space="preserve"> PAGEREF _Toc395101108 \h </w:instrText>
      </w:r>
      <w:r>
        <w:fldChar w:fldCharType="separate"/>
      </w:r>
      <w:r>
        <w:t>2</w:t>
      </w:r>
      <w:r>
        <w:fldChar w:fldCharType="end"/>
      </w:r>
      <w:r>
        <w:fldChar w:fldCharType="end"/>
      </w:r>
    </w:p>
    <w:p>
      <w:pPr>
        <w:pStyle w:val="77"/>
        <w:tabs>
          <w:tab w:val="left" w:pos="1260"/>
          <w:tab w:val="right" w:leader="dot" w:pos="8296"/>
        </w:tabs>
        <w:ind w:left="420"/>
        <w:rPr>
          <w:rFonts w:ascii="Calibri" w:hAnsi="Calibri" w:eastAsia="宋体" w:cs="黑体"/>
          <w:szCs w:val="22"/>
        </w:rPr>
      </w:pPr>
      <w:r>
        <w:fldChar w:fldCharType="begin"/>
      </w:r>
      <w:r>
        <w:instrText xml:space="preserve">HYPERLINK  \l "_Toc395101109" </w:instrText>
      </w:r>
      <w:r>
        <w:fldChar w:fldCharType="separate"/>
      </w:r>
      <w:r>
        <w:rPr>
          <w:rStyle w:val="99"/>
        </w:rPr>
        <w:t>8.1.</w:t>
      </w:r>
      <w:r>
        <w:rPr>
          <w:rFonts w:ascii="Calibri" w:hAnsi="Calibri" w:eastAsia="宋体" w:cs="黑体"/>
          <w:szCs w:val="22"/>
        </w:rPr>
        <w:tab/>
      </w:r>
      <w:r>
        <w:rPr>
          <w:rStyle w:val="99"/>
          <w:rFonts w:hint="eastAsia"/>
        </w:rPr>
        <w:t>对外接口描述</w:t>
      </w:r>
      <w:r>
        <w:tab/>
      </w:r>
      <w:r>
        <w:fldChar w:fldCharType="begin"/>
      </w:r>
      <w:r>
        <w:instrText xml:space="preserve"> PAGEREF _Toc395101109 \h </w:instrText>
      </w:r>
      <w:r>
        <w:fldChar w:fldCharType="separate"/>
      </w:r>
      <w:r>
        <w:t>2</w:t>
      </w:r>
      <w:r>
        <w:fldChar w:fldCharType="end"/>
      </w:r>
      <w:r>
        <w:fldChar w:fldCharType="end"/>
      </w:r>
    </w:p>
    <w:p>
      <w:pPr>
        <w:pStyle w:val="46"/>
        <w:tabs>
          <w:tab w:val="left" w:pos="1680"/>
        </w:tabs>
        <w:rPr>
          <w:rFonts w:ascii="Calibri" w:hAnsi="Calibri" w:eastAsia="宋体" w:cs="黑体"/>
          <w:szCs w:val="22"/>
        </w:rPr>
      </w:pPr>
      <w:r>
        <w:fldChar w:fldCharType="begin"/>
      </w:r>
      <w:r>
        <w:instrText xml:space="preserve">HYPERLINK  \l "_Toc395101110" </w:instrText>
      </w:r>
      <w:r>
        <w:fldChar w:fldCharType="separate"/>
      </w:r>
      <w:r>
        <w:rPr>
          <w:rStyle w:val="99"/>
        </w:rPr>
        <w:t>8.1.1.</w:t>
      </w:r>
      <w:r>
        <w:rPr>
          <w:rFonts w:ascii="Calibri" w:hAnsi="Calibri" w:eastAsia="宋体" w:cs="黑体"/>
          <w:szCs w:val="22"/>
        </w:rPr>
        <w:tab/>
      </w:r>
      <w:r>
        <w:rPr>
          <w:rStyle w:val="99"/>
          <w:rFonts w:hint="eastAsia"/>
        </w:rPr>
        <w:t>查询广告列表接口</w:t>
      </w:r>
      <w:r>
        <w:tab/>
      </w:r>
      <w:r>
        <w:fldChar w:fldCharType="begin"/>
      </w:r>
      <w:r>
        <w:instrText xml:space="preserve"> PAGEREF _Toc395101110 \h </w:instrText>
      </w:r>
      <w:r>
        <w:fldChar w:fldCharType="separate"/>
      </w:r>
      <w:r>
        <w:t>3</w:t>
      </w:r>
      <w:r>
        <w:fldChar w:fldCharType="end"/>
      </w:r>
      <w:r>
        <w:fldChar w:fldCharType="end"/>
      </w:r>
    </w:p>
    <w:p>
      <w:pPr>
        <w:pStyle w:val="62"/>
        <w:tabs>
          <w:tab w:val="left" w:pos="840"/>
          <w:tab w:val="right" w:leader="dot" w:pos="8296"/>
        </w:tabs>
        <w:rPr>
          <w:rFonts w:ascii="Calibri" w:hAnsi="Calibri" w:eastAsia="宋体" w:cs="黑体"/>
          <w:szCs w:val="22"/>
        </w:rPr>
      </w:pPr>
      <w:r>
        <w:fldChar w:fldCharType="begin"/>
      </w:r>
      <w:r>
        <w:instrText xml:space="preserve">HYPERLINK  \l "_Toc395101111" </w:instrText>
      </w:r>
      <w:r>
        <w:fldChar w:fldCharType="separate"/>
      </w:r>
      <w:r>
        <w:rPr>
          <w:rStyle w:val="99"/>
        </w:rPr>
        <w:t>9.</w:t>
      </w:r>
      <w:r>
        <w:rPr>
          <w:rFonts w:ascii="Calibri" w:hAnsi="Calibri" w:eastAsia="宋体" w:cs="黑体"/>
          <w:szCs w:val="22"/>
        </w:rPr>
        <w:tab/>
      </w:r>
      <w:r>
        <w:rPr>
          <w:rStyle w:val="99"/>
          <w:rFonts w:hint="eastAsia"/>
        </w:rPr>
        <w:t>编制历史</w:t>
      </w:r>
      <w:r>
        <w:tab/>
      </w:r>
      <w:r>
        <w:fldChar w:fldCharType="begin"/>
      </w:r>
      <w:r>
        <w:instrText xml:space="preserve"> PAGEREF _Toc395101111 \h </w:instrText>
      </w:r>
      <w:r>
        <w:fldChar w:fldCharType="separate"/>
      </w:r>
      <w:r>
        <w:t>5</w:t>
      </w:r>
      <w:r>
        <w:fldChar w:fldCharType="end"/>
      </w:r>
      <w:r>
        <w:fldChar w:fldCharType="end"/>
      </w:r>
    </w:p>
    <w:p>
      <w:pPr>
        <w:pStyle w:val="62"/>
        <w:tabs>
          <w:tab w:val="right" w:leader="dot" w:pos="8296"/>
        </w:tabs>
        <w:rPr>
          <w:rFonts w:ascii="Calibri" w:hAnsi="Calibri" w:eastAsia="宋体" w:cs="黑体"/>
          <w:szCs w:val="22"/>
        </w:rPr>
      </w:pPr>
      <w:r>
        <w:fldChar w:fldCharType="begin"/>
      </w:r>
      <w:r>
        <w:instrText xml:space="preserve">HYPERLINK  \l "_Toc395101112" </w:instrText>
      </w:r>
      <w:r>
        <w:fldChar w:fldCharType="separate"/>
      </w:r>
      <w:r>
        <w:rPr>
          <w:rStyle w:val="99"/>
          <w:rFonts w:hint="eastAsia"/>
        </w:rPr>
        <w:t>附录</w:t>
      </w:r>
      <w:r>
        <w:rPr>
          <w:rStyle w:val="99"/>
        </w:rPr>
        <w:t>A</w:t>
      </w:r>
      <w:r>
        <w:rPr>
          <w:rStyle w:val="99"/>
          <w:rFonts w:hint="eastAsia"/>
        </w:rPr>
        <w:t>（标准性附录）</w:t>
      </w:r>
      <w:r>
        <w:tab/>
      </w:r>
      <w:r>
        <w:fldChar w:fldCharType="begin"/>
      </w:r>
      <w:r>
        <w:instrText xml:space="preserve"> PAGEREF _Toc395101112 \h </w:instrText>
      </w:r>
      <w:r>
        <w:fldChar w:fldCharType="separate"/>
      </w:r>
      <w:r>
        <w:t>5</w:t>
      </w:r>
      <w:r>
        <w:fldChar w:fldCharType="end"/>
      </w:r>
      <w:r>
        <w:fldChar w:fldCharType="end"/>
      </w:r>
    </w:p>
    <w:p>
      <w:pPr>
        <w:widowControl/>
        <w:jc w:val="left"/>
      </w:pPr>
      <w:r>
        <w:fldChar w:fldCharType="end"/>
      </w:r>
    </w:p>
    <w:p>
      <w:pPr>
        <w:widowControl/>
        <w:jc w:val="left"/>
      </w:pPr>
      <w:r>
        <w:br w:type="page"/>
      </w:r>
    </w:p>
    <w:p>
      <w:pPr>
        <w:pStyle w:val="486"/>
      </w:pPr>
      <w:bookmarkStart w:id="5" w:name="_Toc323238560"/>
      <w:bookmarkStart w:id="6" w:name="_Toc324604781"/>
      <w:bookmarkStart w:id="7" w:name="_Toc325618222"/>
      <w:bookmarkStart w:id="8" w:name="_Toc325618880"/>
      <w:bookmarkStart w:id="9" w:name="_Toc395101097"/>
      <w:r>
        <w:rPr>
          <w:rFonts w:hint="eastAsia"/>
        </w:rPr>
        <w:t>前  言</w:t>
      </w:r>
      <w:bookmarkEnd w:id="5"/>
      <w:bookmarkEnd w:id="6"/>
      <w:bookmarkEnd w:id="7"/>
      <w:bookmarkEnd w:id="8"/>
      <w:bookmarkEnd w:id="9"/>
    </w:p>
    <w:p>
      <w:pPr>
        <w:pStyle w:val="326"/>
        <w:ind w:firstLine="480"/>
      </w:pPr>
      <w:r>
        <w:rPr>
          <w:rFonts w:hint="eastAsia"/>
        </w:rPr>
        <w:t>本标准主要包括以下几方面内容：接口总体视图、接口要求、接口列表和接口描述等。</w:t>
      </w:r>
    </w:p>
    <w:p>
      <w:pPr>
        <w:pStyle w:val="326"/>
        <w:ind w:firstLine="480"/>
      </w:pPr>
      <w:r>
        <w:rPr>
          <w:rFonts w:hint="eastAsia"/>
          <w:kern w:val="2"/>
        </w:rPr>
        <w:t>本标准中的附录</w:t>
      </w:r>
      <w:r>
        <w:rPr>
          <w:kern w:val="2"/>
        </w:rPr>
        <w:t>A</w:t>
      </w:r>
      <w:r>
        <w:rPr>
          <w:rFonts w:hint="eastAsia"/>
          <w:kern w:val="2"/>
        </w:rPr>
        <w:t>为标准性附录。</w:t>
      </w:r>
      <w:r>
        <w:rPr>
          <w:rFonts w:hint="eastAsia"/>
        </w:rPr>
        <w:t>本标准是无线城市系列标准之一，该系列标准的结构、名称或预计的名称如下：</w:t>
      </w:r>
    </w:p>
    <w:tbl>
      <w:tblPr>
        <w:tblStyle w:val="106"/>
        <w:tblW w:w="74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275"/>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shd w:val="pct10" w:color="auto" w:fill="auto"/>
            <w:vAlign w:val="top"/>
          </w:tcPr>
          <w:p>
            <w:pPr>
              <w:rPr>
                <w:rFonts w:ascii="宋体" w:hAnsi="宋体"/>
                <w:szCs w:val="21"/>
              </w:rPr>
            </w:pPr>
            <w:r>
              <w:rPr>
                <w:rFonts w:hint="eastAsia" w:ascii="宋体" w:hAnsi="宋体"/>
                <w:szCs w:val="21"/>
              </w:rPr>
              <w:t>序号</w:t>
            </w:r>
          </w:p>
        </w:tc>
        <w:tc>
          <w:tcPr>
            <w:tcW w:w="1275" w:type="dxa"/>
            <w:shd w:val="pct10" w:color="auto" w:fill="auto"/>
            <w:vAlign w:val="top"/>
          </w:tcPr>
          <w:p>
            <w:pPr>
              <w:pStyle w:val="193"/>
              <w:jc w:val="center"/>
              <w:rPr>
                <w:rFonts w:hAnsi="宋体"/>
                <w:szCs w:val="24"/>
              </w:rPr>
            </w:pPr>
            <w:r>
              <w:rPr>
                <w:rFonts w:hint="eastAsia" w:hAnsi="宋体"/>
                <w:szCs w:val="24"/>
              </w:rPr>
              <w:t>标准编号</w:t>
            </w:r>
          </w:p>
        </w:tc>
        <w:tc>
          <w:tcPr>
            <w:tcW w:w="4815" w:type="dxa"/>
            <w:shd w:val="pct10" w:color="auto" w:fill="auto"/>
            <w:vAlign w:val="top"/>
          </w:tcPr>
          <w:p>
            <w:pPr>
              <w:pStyle w:val="193"/>
              <w:jc w:val="center"/>
              <w:rPr>
                <w:rFonts w:hAnsi="宋体"/>
                <w:szCs w:val="24"/>
              </w:rPr>
            </w:pPr>
            <w:r>
              <w:rPr>
                <w:rFonts w:hint="eastAsia" w:hAnsi="宋体"/>
                <w:szCs w:val="24"/>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vAlign w:val="top"/>
          </w:tcPr>
          <w:p>
            <w:pPr>
              <w:pStyle w:val="191"/>
              <w:ind w:firstLine="420"/>
              <w:jc w:val="left"/>
            </w:pPr>
            <w:r>
              <w:rPr>
                <w:rFonts w:hint="eastAsia"/>
              </w:rPr>
              <w:t>[1]</w:t>
            </w:r>
          </w:p>
        </w:tc>
        <w:tc>
          <w:tcPr>
            <w:tcW w:w="1275" w:type="dxa"/>
            <w:vAlign w:val="top"/>
          </w:tcPr>
          <w:p>
            <w:pPr>
              <w:rPr>
                <w:rFonts w:ascii="宋体" w:hAnsi="宋体"/>
              </w:rPr>
            </w:pPr>
          </w:p>
        </w:tc>
        <w:tc>
          <w:tcPr>
            <w:tcW w:w="481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vAlign w:val="top"/>
          </w:tcPr>
          <w:p>
            <w:pPr>
              <w:pStyle w:val="191"/>
              <w:ind w:firstLine="420"/>
              <w:jc w:val="left"/>
            </w:pPr>
            <w:r>
              <w:rPr>
                <w:rFonts w:hint="eastAsia"/>
              </w:rPr>
              <w:t>[2]</w:t>
            </w:r>
          </w:p>
        </w:tc>
        <w:tc>
          <w:tcPr>
            <w:tcW w:w="1275" w:type="dxa"/>
            <w:vAlign w:val="top"/>
          </w:tcPr>
          <w:p>
            <w:pPr>
              <w:rPr>
                <w:rFonts w:ascii="宋体" w:hAnsi="宋体"/>
              </w:rPr>
            </w:pPr>
          </w:p>
        </w:tc>
        <w:tc>
          <w:tcPr>
            <w:tcW w:w="481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vAlign w:val="top"/>
          </w:tcPr>
          <w:p>
            <w:pPr>
              <w:pStyle w:val="191"/>
              <w:ind w:firstLine="420"/>
              <w:jc w:val="left"/>
            </w:pPr>
            <w:r>
              <w:rPr>
                <w:rFonts w:hint="eastAsia"/>
              </w:rPr>
              <w:t>[3]</w:t>
            </w:r>
          </w:p>
        </w:tc>
        <w:tc>
          <w:tcPr>
            <w:tcW w:w="1275" w:type="dxa"/>
            <w:vAlign w:val="top"/>
          </w:tcPr>
          <w:p>
            <w:pPr>
              <w:rPr>
                <w:rFonts w:ascii="宋体" w:hAnsi="宋体"/>
              </w:rPr>
            </w:pPr>
          </w:p>
        </w:tc>
        <w:tc>
          <w:tcPr>
            <w:tcW w:w="481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vAlign w:val="top"/>
          </w:tcPr>
          <w:p>
            <w:pPr>
              <w:pStyle w:val="191"/>
              <w:ind w:firstLine="420"/>
              <w:jc w:val="left"/>
            </w:pPr>
            <w:r>
              <w:rPr>
                <w:rFonts w:hint="eastAsia"/>
              </w:rPr>
              <w:t>[4]</w:t>
            </w:r>
          </w:p>
        </w:tc>
        <w:tc>
          <w:tcPr>
            <w:tcW w:w="1275" w:type="dxa"/>
            <w:vAlign w:val="top"/>
          </w:tcPr>
          <w:p>
            <w:pPr>
              <w:rPr>
                <w:rFonts w:ascii="宋体" w:hAnsi="宋体"/>
              </w:rPr>
            </w:pPr>
          </w:p>
        </w:tc>
        <w:tc>
          <w:tcPr>
            <w:tcW w:w="4815" w:type="dxa"/>
            <w:vAlign w:val="top"/>
          </w:tcPr>
          <w:p/>
        </w:tc>
      </w:tr>
    </w:tbl>
    <w:p>
      <w:pPr>
        <w:pStyle w:val="326"/>
        <w:ind w:firstLine="480"/>
        <w:rPr>
          <w:rFonts w:ascii="Times New Roman"/>
        </w:rPr>
      </w:pPr>
      <w:r>
        <w:rPr>
          <w:rFonts w:ascii="Times New Roman"/>
        </w:rPr>
        <w:t>本标准主要起草人：</w:t>
      </w:r>
    </w:p>
    <w:p>
      <w:pPr>
        <w:pStyle w:val="152"/>
        <w:spacing w:line="360" w:lineRule="auto"/>
        <w:ind w:firstLine="480"/>
        <w:rPr>
          <w:sz w:val="24"/>
          <w:szCs w:val="24"/>
        </w:rPr>
        <w:sectPr>
          <w:headerReference r:id="rId4" w:type="default"/>
          <w:footerReference r:id="rId5" w:type="default"/>
          <w:pgSz w:w="11906" w:h="16838"/>
          <w:pgMar w:top="1440" w:right="1800" w:bottom="1440" w:left="1800" w:header="851" w:footer="992" w:gutter="0"/>
          <w:pgNumType w:fmt="upperRoman" w:start="1"/>
          <w:cols w:space="720" w:num="1"/>
          <w:titlePg/>
          <w:docGrid w:type="lines" w:linePitch="312" w:charSpace="0"/>
        </w:sectPr>
      </w:pPr>
    </w:p>
    <w:p>
      <w:pPr>
        <w:pStyle w:val="487"/>
        <w:rPr>
          <w:sz w:val="21"/>
          <w:szCs w:val="21"/>
        </w:rPr>
      </w:pPr>
      <w:bookmarkStart w:id="10" w:name="_Toc236804838"/>
      <w:bookmarkStart w:id="11" w:name="_Toc300149416"/>
      <w:bookmarkStart w:id="12" w:name="_Toc216810062"/>
      <w:bookmarkStart w:id="13" w:name="_Toc216810262"/>
      <w:bookmarkStart w:id="14" w:name="_Toc324593546"/>
      <w:bookmarkStart w:id="15" w:name="_Toc324604782"/>
      <w:bookmarkStart w:id="16" w:name="_Toc325618223"/>
      <w:bookmarkStart w:id="17" w:name="_Toc325618881"/>
      <w:bookmarkStart w:id="18" w:name="_Toc395101098"/>
      <w:bookmarkStart w:id="19" w:name="_Toc323238561"/>
      <w:r>
        <w:rPr>
          <w:rFonts w:hint="eastAsia"/>
          <w:sz w:val="21"/>
          <w:szCs w:val="21"/>
        </w:rPr>
        <w:t>范围</w:t>
      </w:r>
      <w:bookmarkEnd w:id="10"/>
      <w:bookmarkEnd w:id="11"/>
      <w:bookmarkEnd w:id="12"/>
      <w:bookmarkEnd w:id="13"/>
      <w:bookmarkEnd w:id="14"/>
      <w:bookmarkEnd w:id="15"/>
      <w:bookmarkEnd w:id="16"/>
      <w:bookmarkEnd w:id="17"/>
      <w:bookmarkEnd w:id="18"/>
    </w:p>
    <w:p>
      <w:pPr>
        <w:pStyle w:val="487"/>
        <w:rPr>
          <w:sz w:val="21"/>
          <w:szCs w:val="21"/>
        </w:rPr>
      </w:pPr>
      <w:bookmarkStart w:id="20" w:name="_Toc395101099"/>
      <w:bookmarkStart w:id="21" w:name="_Toc325618224"/>
      <w:bookmarkStart w:id="22" w:name="_Toc325618882"/>
      <w:bookmarkStart w:id="23" w:name="_Toc236804839"/>
      <w:bookmarkStart w:id="24" w:name="_Toc216810063"/>
      <w:bookmarkStart w:id="25" w:name="_Toc216810263"/>
      <w:bookmarkStart w:id="26" w:name="_Toc300149417"/>
      <w:bookmarkStart w:id="27" w:name="_Toc324593547"/>
      <w:bookmarkStart w:id="28" w:name="_Toc324604783"/>
      <w:r>
        <w:rPr>
          <w:rFonts w:hint="eastAsia"/>
          <w:sz w:val="21"/>
          <w:szCs w:val="21"/>
        </w:rPr>
        <w:t>规范性引用文件</w:t>
      </w:r>
      <w:bookmarkEnd w:id="20"/>
      <w:bookmarkEnd w:id="21"/>
      <w:bookmarkEnd w:id="22"/>
      <w:bookmarkEnd w:id="23"/>
      <w:bookmarkEnd w:id="24"/>
      <w:bookmarkEnd w:id="25"/>
      <w:bookmarkEnd w:id="26"/>
      <w:bookmarkEnd w:id="27"/>
      <w:bookmarkEnd w:id="28"/>
    </w:p>
    <w:p>
      <w:pPr>
        <w:pStyle w:val="152"/>
        <w:ind w:firstLine="420"/>
      </w:pPr>
      <w:r>
        <w:rPr>
          <w:rFonts w:hint="eastAsia"/>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Style w:val="228"/>
        <w:numPr>
          <w:ilvl w:val="7"/>
          <w:numId w:val="0"/>
        </w:numPr>
        <w:ind w:left="3402"/>
        <w:jc w:val="both"/>
      </w:pPr>
      <w:r>
        <w:rPr>
          <w:rFonts w:hint="eastAsia"/>
        </w:rPr>
        <w:t>表2-1规范引用文件</w:t>
      </w:r>
    </w:p>
    <w:tbl>
      <w:tblPr>
        <w:tblStyle w:val="106"/>
        <w:tblW w:w="81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2001"/>
        <w:gridCol w:w="2601"/>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vAlign w:val="top"/>
          </w:tcPr>
          <w:p>
            <w:pPr>
              <w:pStyle w:val="193"/>
              <w:jc w:val="center"/>
            </w:pPr>
            <w:r>
              <w:rPr>
                <w:rFonts w:hint="eastAsia"/>
              </w:rPr>
              <w:t>序号</w:t>
            </w:r>
          </w:p>
        </w:tc>
        <w:tc>
          <w:tcPr>
            <w:tcW w:w="2001" w:type="dxa"/>
            <w:vAlign w:val="top"/>
          </w:tcPr>
          <w:p>
            <w:pPr>
              <w:pStyle w:val="193"/>
              <w:jc w:val="center"/>
            </w:pPr>
            <w:r>
              <w:rPr>
                <w:rFonts w:hint="eastAsia"/>
              </w:rPr>
              <w:t>标准编号</w:t>
            </w:r>
          </w:p>
        </w:tc>
        <w:tc>
          <w:tcPr>
            <w:tcW w:w="2601" w:type="dxa"/>
            <w:vAlign w:val="top"/>
          </w:tcPr>
          <w:p>
            <w:pPr>
              <w:pStyle w:val="193"/>
              <w:jc w:val="center"/>
            </w:pPr>
            <w:r>
              <w:rPr>
                <w:rFonts w:hint="eastAsia"/>
              </w:rPr>
              <w:t>标准名称</w:t>
            </w:r>
          </w:p>
        </w:tc>
        <w:tc>
          <w:tcPr>
            <w:tcW w:w="2496" w:type="dxa"/>
            <w:vAlign w:val="top"/>
          </w:tcPr>
          <w:p>
            <w:pPr>
              <w:pStyle w:val="193"/>
              <w:jc w:val="center"/>
            </w:pPr>
            <w:r>
              <w:rPr>
                <w:rFonts w:hint="eastAsia"/>
              </w:rPr>
              <w:t>发布单位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6" w:type="dxa"/>
            <w:vAlign w:val="top"/>
          </w:tcPr>
          <w:p>
            <w:pPr>
              <w:pStyle w:val="191"/>
              <w:ind w:firstLine="420"/>
            </w:pPr>
            <w:r>
              <w:t>[</w:t>
            </w:r>
            <w:r>
              <w:rPr>
                <w:rFonts w:hint="eastAsia"/>
              </w:rPr>
              <w:t>1</w:t>
            </w:r>
            <w:r>
              <w:t>]</w:t>
            </w:r>
          </w:p>
        </w:tc>
        <w:tc>
          <w:tcPr>
            <w:tcW w:w="2001" w:type="dxa"/>
            <w:vAlign w:val="top"/>
          </w:tcPr>
          <w:p>
            <w:pPr>
              <w:pStyle w:val="193"/>
              <w:rPr>
                <w:rFonts w:ascii="Times New Roman"/>
              </w:rPr>
            </w:pPr>
          </w:p>
        </w:tc>
        <w:tc>
          <w:tcPr>
            <w:tcW w:w="2601" w:type="dxa"/>
            <w:vAlign w:val="top"/>
          </w:tcPr>
          <w:p>
            <w:pPr>
              <w:pStyle w:val="193"/>
              <w:rPr>
                <w:rFonts w:ascii="Times New Roman"/>
              </w:rPr>
            </w:pPr>
          </w:p>
        </w:tc>
        <w:tc>
          <w:tcPr>
            <w:tcW w:w="2496" w:type="dxa"/>
            <w:vAlign w:val="top"/>
          </w:tcPr>
          <w:p>
            <w:pPr>
              <w:pStyle w:val="193"/>
              <w:jc w:val="left"/>
              <w:rPr>
                <w:rFonts w:ascii="Times New Roman"/>
              </w:rPr>
            </w:pPr>
          </w:p>
        </w:tc>
      </w:tr>
    </w:tbl>
    <w:p>
      <w:pPr>
        <w:pStyle w:val="487"/>
        <w:rPr>
          <w:sz w:val="21"/>
          <w:szCs w:val="21"/>
        </w:rPr>
      </w:pPr>
      <w:bookmarkStart w:id="29" w:name="_Toc324604784"/>
      <w:bookmarkStart w:id="30" w:name="_Toc325618883"/>
      <w:bookmarkStart w:id="31" w:name="_Toc395101100"/>
      <w:bookmarkStart w:id="32" w:name="_Toc300149418"/>
      <w:bookmarkStart w:id="33" w:name="_Toc216810064"/>
      <w:bookmarkStart w:id="34" w:name="_Toc216810264"/>
      <w:bookmarkStart w:id="35" w:name="_Toc325618225"/>
      <w:bookmarkStart w:id="36" w:name="_Toc236804840"/>
      <w:bookmarkStart w:id="37" w:name="_Toc324593548"/>
      <w:r>
        <w:rPr>
          <w:rFonts w:hint="eastAsia"/>
          <w:sz w:val="21"/>
          <w:szCs w:val="21"/>
        </w:rPr>
        <w:t>术语、定义和缩略语</w:t>
      </w:r>
      <w:bookmarkEnd w:id="29"/>
      <w:bookmarkEnd w:id="30"/>
      <w:bookmarkEnd w:id="31"/>
      <w:bookmarkEnd w:id="32"/>
      <w:bookmarkEnd w:id="33"/>
      <w:bookmarkEnd w:id="34"/>
      <w:bookmarkEnd w:id="35"/>
      <w:bookmarkEnd w:id="36"/>
      <w:bookmarkEnd w:id="37"/>
    </w:p>
    <w:p>
      <w:pPr>
        <w:pStyle w:val="152"/>
        <w:ind w:firstLine="420"/>
        <w:rPr>
          <w:rFonts w:hAnsi="宋体"/>
        </w:rPr>
      </w:pPr>
      <w:r>
        <w:rPr>
          <w:rFonts w:hAnsi="宋体"/>
        </w:rPr>
        <w:t>下列术语、定义和缩略语适用于本标准：</w:t>
      </w:r>
    </w:p>
    <w:p>
      <w:pPr>
        <w:pStyle w:val="228"/>
        <w:numPr>
          <w:ilvl w:val="7"/>
          <w:numId w:val="0"/>
        </w:numPr>
        <w:ind w:left="4254" w:hanging="1276"/>
        <w:jc w:val="both"/>
      </w:pPr>
      <w:r>
        <w:rPr>
          <w:rFonts w:hint="eastAsia"/>
        </w:rPr>
        <w:t>术语、定义和缩略语</w:t>
      </w:r>
    </w:p>
    <w:tbl>
      <w:tblPr>
        <w:tblStyle w:val="106"/>
        <w:tblW w:w="8028"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95" w:type="dxa"/>
            <w:shd w:val="pct10" w:color="auto" w:fill="auto"/>
            <w:vAlign w:val="top"/>
          </w:tcPr>
          <w:p>
            <w:pPr>
              <w:pStyle w:val="193"/>
              <w:jc w:val="center"/>
              <w:rPr>
                <w:rFonts w:ascii="Times New Roman"/>
                <w:szCs w:val="21"/>
              </w:rPr>
            </w:pPr>
            <w:r>
              <w:rPr>
                <w:rFonts w:hint="eastAsia" w:ascii="Times New Roman"/>
                <w:szCs w:val="21"/>
              </w:rPr>
              <w:t>术语</w:t>
            </w:r>
          </w:p>
        </w:tc>
        <w:tc>
          <w:tcPr>
            <w:tcW w:w="6333" w:type="dxa"/>
            <w:shd w:val="pct10" w:color="auto" w:fill="auto"/>
            <w:vAlign w:val="top"/>
          </w:tcPr>
          <w:p>
            <w:pPr>
              <w:pStyle w:val="193"/>
              <w:jc w:val="center"/>
              <w:rPr>
                <w:rFonts w:ascii="Times New Roman"/>
                <w:szCs w:val="21"/>
              </w:rPr>
            </w:pPr>
            <w:r>
              <w:rPr>
                <w:rFonts w:hint="eastAsia" w:ascii="Times New Roman"/>
                <w:szCs w:val="21"/>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5" w:type="dxa"/>
            <w:vAlign w:val="top"/>
          </w:tcPr>
          <w:p>
            <w:pPr>
              <w:jc w:val="left"/>
              <w:rPr>
                <w:szCs w:val="22"/>
              </w:rPr>
            </w:pPr>
          </w:p>
        </w:tc>
        <w:tc>
          <w:tcPr>
            <w:tcW w:w="6333" w:type="dxa"/>
            <w:vAlign w:val="top"/>
          </w:tcPr>
          <w:p>
            <w:pPr>
              <w:jc w:val="left"/>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5" w:type="dxa"/>
            <w:vAlign w:val="top"/>
          </w:tcPr>
          <w:p>
            <w:pPr>
              <w:autoSpaceDE w:val="0"/>
              <w:autoSpaceDN w:val="0"/>
              <w:adjustRightInd w:val="0"/>
              <w:spacing w:before="27"/>
              <w:jc w:val="left"/>
              <w:rPr>
                <w:szCs w:val="21"/>
              </w:rPr>
            </w:pPr>
          </w:p>
        </w:tc>
        <w:tc>
          <w:tcPr>
            <w:tcW w:w="6333" w:type="dxa"/>
            <w:vAlign w:val="top"/>
          </w:tcPr>
          <w:p>
            <w:pPr>
              <w:autoSpaceDE w:val="0"/>
              <w:autoSpaceDN w:val="0"/>
              <w:adjustRightInd w:val="0"/>
              <w:spacing w:before="27"/>
              <w:jc w:val="left"/>
              <w:rPr>
                <w:szCs w:val="21"/>
              </w:rPr>
            </w:pPr>
          </w:p>
        </w:tc>
      </w:tr>
    </w:tbl>
    <w:p>
      <w:pPr>
        <w:pStyle w:val="487"/>
        <w:rPr>
          <w:sz w:val="21"/>
          <w:szCs w:val="21"/>
        </w:rPr>
      </w:pPr>
      <w:bookmarkStart w:id="38" w:name="_Toc2756383"/>
      <w:bookmarkStart w:id="39" w:name="_Toc3870097"/>
      <w:bookmarkStart w:id="40" w:name="_Toc216810067"/>
      <w:bookmarkStart w:id="41" w:name="_Toc4227250"/>
      <w:bookmarkStart w:id="42" w:name="_Toc161679269"/>
      <w:bookmarkStart w:id="43" w:name="_Toc3967900"/>
      <w:bookmarkStart w:id="44" w:name="_Toc216810267"/>
      <w:bookmarkStart w:id="45" w:name="_Toc2685104"/>
      <w:bookmarkStart w:id="46" w:name="_Toc300149421"/>
      <w:bookmarkStart w:id="47" w:name="_Toc324593551"/>
      <w:bookmarkStart w:id="48" w:name="_Toc236804843"/>
      <w:bookmarkStart w:id="49" w:name="_Toc324604785"/>
      <w:bookmarkStart w:id="50" w:name="_Toc325618226"/>
      <w:bookmarkStart w:id="51" w:name="_Toc325618884"/>
      <w:bookmarkStart w:id="52" w:name="_Toc395101101"/>
      <w:r>
        <w:rPr>
          <w:rFonts w:hint="eastAsia"/>
          <w:sz w:val="21"/>
          <w:szCs w:val="21"/>
        </w:rPr>
        <w:t>业务</w:t>
      </w:r>
      <w:bookmarkEnd w:id="38"/>
      <w:bookmarkEnd w:id="39"/>
      <w:bookmarkEnd w:id="40"/>
      <w:bookmarkEnd w:id="41"/>
      <w:bookmarkEnd w:id="42"/>
      <w:bookmarkEnd w:id="43"/>
      <w:bookmarkEnd w:id="44"/>
      <w:bookmarkEnd w:id="45"/>
      <w:bookmarkEnd w:id="46"/>
      <w:bookmarkEnd w:id="47"/>
      <w:bookmarkEnd w:id="48"/>
      <w:r>
        <w:rPr>
          <w:rFonts w:hint="eastAsia"/>
          <w:sz w:val="21"/>
          <w:szCs w:val="21"/>
        </w:rPr>
        <w:t>概述</w:t>
      </w:r>
      <w:bookmarkEnd w:id="49"/>
      <w:bookmarkEnd w:id="50"/>
      <w:bookmarkEnd w:id="51"/>
      <w:bookmarkEnd w:id="52"/>
    </w:p>
    <w:bookmarkEnd w:id="0"/>
    <w:bookmarkEnd w:id="1"/>
    <w:bookmarkEnd w:id="2"/>
    <w:bookmarkEnd w:id="3"/>
    <w:bookmarkEnd w:id="4"/>
    <w:bookmarkEnd w:id="19"/>
    <w:p>
      <w:pPr>
        <w:pStyle w:val="487"/>
        <w:rPr>
          <w:sz w:val="21"/>
          <w:szCs w:val="21"/>
        </w:rPr>
      </w:pPr>
      <w:bookmarkStart w:id="53" w:name="_Toc325618227"/>
      <w:bookmarkStart w:id="54" w:name="_Toc325618885"/>
      <w:bookmarkStart w:id="55" w:name="_Toc395101102"/>
      <w:r>
        <w:rPr>
          <w:rFonts w:hint="eastAsia"/>
          <w:sz w:val="21"/>
          <w:szCs w:val="21"/>
        </w:rPr>
        <w:t>接口总体视图</w:t>
      </w:r>
      <w:bookmarkEnd w:id="53"/>
      <w:bookmarkEnd w:id="54"/>
      <w:bookmarkEnd w:id="55"/>
    </w:p>
    <w:p>
      <w:pPr>
        <w:pStyle w:val="152"/>
        <w:ind w:left="840" w:firstLine="0" w:firstLineChars="0"/>
      </w:pPr>
      <w:r>
        <w:rPr>
          <w:rFonts w:hint="eastAsia"/>
        </w:rPr>
        <w:t>略</w:t>
      </w:r>
    </w:p>
    <w:p>
      <w:pPr>
        <w:pStyle w:val="487"/>
        <w:rPr>
          <w:sz w:val="21"/>
          <w:szCs w:val="21"/>
        </w:rPr>
      </w:pPr>
      <w:bookmarkStart w:id="56" w:name="_Toc325618228"/>
      <w:bookmarkStart w:id="57" w:name="_Toc325618886"/>
      <w:bookmarkStart w:id="58" w:name="_Toc395101103"/>
      <w:r>
        <w:rPr>
          <w:rFonts w:hint="eastAsia"/>
          <w:sz w:val="21"/>
          <w:szCs w:val="21"/>
        </w:rPr>
        <w:t>接口要求</w:t>
      </w:r>
      <w:bookmarkEnd w:id="56"/>
      <w:bookmarkEnd w:id="57"/>
      <w:bookmarkEnd w:id="58"/>
    </w:p>
    <w:p>
      <w:pPr>
        <w:pStyle w:val="152"/>
        <w:ind w:firstLine="420"/>
        <w:rPr>
          <w:strike/>
        </w:rPr>
      </w:pPr>
      <w:r>
        <w:rPr>
          <w:rFonts w:hint="eastAsia"/>
          <w:strike/>
        </w:rPr>
        <w:t>网元间接口类型分为消息类、文件类，而消息类又可分为HT</w:t>
      </w:r>
      <w:bookmarkStart w:id="59" w:name="_Toc199401582"/>
      <w:r>
        <w:rPr>
          <w:rFonts w:hint="eastAsia"/>
          <w:strike/>
        </w:rPr>
        <w:t>TP、HTTPS。</w:t>
      </w:r>
    </w:p>
    <w:p>
      <w:pPr>
        <w:pStyle w:val="489"/>
        <w:rPr>
          <w:rFonts w:ascii="黑体" w:hAnsi="黑体"/>
          <w:kern w:val="44"/>
          <w:sz w:val="21"/>
          <w:szCs w:val="21"/>
        </w:rPr>
      </w:pPr>
      <w:bookmarkStart w:id="60" w:name="_Toc325618234"/>
      <w:bookmarkStart w:id="61" w:name="_Toc325618892"/>
      <w:bookmarkStart w:id="62" w:name="_Toc395101104"/>
      <w:bookmarkStart w:id="63" w:name="_Toc214879449"/>
      <w:bookmarkStart w:id="64" w:name="_Toc214960011"/>
      <w:bookmarkStart w:id="65" w:name="_Ref218435425"/>
      <w:bookmarkStart w:id="66" w:name="_Ref218435428"/>
      <w:bookmarkStart w:id="67" w:name="_Toc202760255"/>
      <w:r>
        <w:rPr>
          <w:rFonts w:hint="eastAsia" w:ascii="黑体" w:hAnsi="黑体"/>
          <w:kern w:val="44"/>
          <w:sz w:val="21"/>
          <w:szCs w:val="21"/>
        </w:rPr>
        <w:t>HTTP协议说明</w:t>
      </w:r>
      <w:bookmarkEnd w:id="60"/>
      <w:bookmarkEnd w:id="61"/>
      <w:bookmarkEnd w:id="62"/>
    </w:p>
    <w:p>
      <w:pPr>
        <w:pStyle w:val="152"/>
        <w:ind w:firstLine="420"/>
        <w:rPr>
          <w:strike/>
        </w:rPr>
      </w:pPr>
      <w:r>
        <w:rPr>
          <w:rFonts w:hint="eastAsia"/>
          <w:strike/>
        </w:rPr>
        <w:t>本接口文档提交了两种请求方式：</w:t>
      </w:r>
    </w:p>
    <w:p>
      <w:pPr>
        <w:pStyle w:val="152"/>
        <w:numPr>
          <w:ilvl w:val="0"/>
          <w:numId w:val="28"/>
        </w:numPr>
        <w:ind w:firstLineChars="0"/>
        <w:rPr>
          <w:strike/>
          <w:color w:val="FF0000"/>
        </w:rPr>
      </w:pPr>
      <w:r>
        <w:rPr>
          <w:rFonts w:hint="eastAsia"/>
          <w:strike/>
          <w:color w:val="FF0000"/>
        </w:rPr>
        <w:t>所有接口请求均使用参数service_name区分；</w:t>
      </w:r>
    </w:p>
    <w:p>
      <w:pPr>
        <w:pStyle w:val="152"/>
        <w:numPr>
          <w:ilvl w:val="0"/>
          <w:numId w:val="28"/>
        </w:numPr>
        <w:ind w:firstLineChars="0"/>
        <w:rPr>
          <w:strike/>
        </w:rPr>
      </w:pPr>
      <w:r>
        <w:rPr>
          <w:rFonts w:hint="eastAsia"/>
          <w:strike/>
        </w:rPr>
        <w:t>通过HTTP client(GET/POST)提交，由消息请求方组装请求报文并发送，由消息接收方回复响应。消息的格式采用如下JSON格式，必须遵循下面要求：</w:t>
      </w:r>
    </w:p>
    <w:p>
      <w:pPr>
        <w:pStyle w:val="152"/>
        <w:numPr>
          <w:ilvl w:val="0"/>
          <w:numId w:val="29"/>
        </w:numPr>
        <w:ind w:firstLineChars="0"/>
        <w:rPr>
          <w:strike/>
        </w:rPr>
      </w:pPr>
      <w:r>
        <w:rPr>
          <w:strike/>
        </w:rPr>
        <w:t>ContentType:</w:t>
      </w:r>
      <w:r>
        <w:rPr>
          <w:rFonts w:hint="eastAsia"/>
          <w:strike/>
        </w:rPr>
        <w:t>application/json</w:t>
      </w:r>
    </w:p>
    <w:p>
      <w:pPr>
        <w:pStyle w:val="152"/>
        <w:numPr>
          <w:ilvl w:val="0"/>
          <w:numId w:val="29"/>
        </w:numPr>
        <w:ind w:firstLineChars="0"/>
        <w:rPr>
          <w:strike/>
          <w:color w:val="FF0000"/>
        </w:rPr>
      </w:pPr>
      <w:r>
        <w:rPr>
          <w:rFonts w:hint="eastAsia"/>
          <w:strike/>
          <w:color w:val="FF0000"/>
        </w:rPr>
        <w:t>消息体必须加入service_name字段</w:t>
      </w:r>
    </w:p>
    <w:p>
      <w:pPr>
        <w:pStyle w:val="152"/>
        <w:ind w:firstLine="420"/>
        <w:rPr>
          <w:strike/>
        </w:rPr>
      </w:pPr>
      <w:r>
        <w:rPr>
          <w:rFonts w:hint="eastAsia" w:ascii="Arial" w:hAnsi="Arial"/>
          <w:strike/>
          <w:color w:val="000000"/>
        </w:rPr>
        <w:t>3）所有消息中的json</w:t>
      </w:r>
      <w:r>
        <w:rPr>
          <w:rFonts w:hint="eastAsia"/>
          <w:strike/>
        </w:rPr>
        <w:t>数据均采用UTF-8编码</w:t>
      </w:r>
    </w:p>
    <w:p>
      <w:pPr>
        <w:pStyle w:val="152"/>
        <w:ind w:firstLine="420"/>
        <w:rPr>
          <w:strike/>
        </w:rPr>
      </w:pPr>
      <w:r>
        <w:rPr>
          <w:rFonts w:hint="eastAsia"/>
          <w:strike/>
        </w:rPr>
        <w:t>4）返回的消息中obj如果没有特别说明，不会有子参数。</w:t>
      </w:r>
    </w:p>
    <w:bookmarkEnd w:id="59"/>
    <w:bookmarkEnd w:id="63"/>
    <w:bookmarkEnd w:id="64"/>
    <w:bookmarkEnd w:id="65"/>
    <w:bookmarkEnd w:id="66"/>
    <w:bookmarkEnd w:id="67"/>
    <w:p>
      <w:pPr>
        <w:pStyle w:val="487"/>
        <w:rPr>
          <w:ins w:id="1" w:author="Administrator" w:date="2015-01-19T16:01:00Z"/>
          <w:sz w:val="21"/>
          <w:szCs w:val="21"/>
        </w:rPr>
      </w:pPr>
      <w:bookmarkStart w:id="68" w:name="_Toc325618248"/>
      <w:bookmarkStart w:id="69" w:name="_Toc325618906"/>
      <w:bookmarkStart w:id="70" w:name="_Toc395101105"/>
      <w:r>
        <w:rPr>
          <w:rFonts w:hint="eastAsia"/>
          <w:sz w:val="21"/>
          <w:szCs w:val="21"/>
        </w:rPr>
        <w:t>接口列表</w:t>
      </w:r>
      <w:bookmarkEnd w:id="68"/>
      <w:bookmarkEnd w:id="69"/>
      <w:bookmarkEnd w:id="70"/>
    </w:p>
    <w:p>
      <w:pPr>
        <w:pStyle w:val="487"/>
        <w:numPr>
          <w:ilvl w:val="0"/>
          <w:numId w:val="0"/>
        </w:numPr>
        <w:tabs>
          <w:tab w:val="clear" w:pos="425"/>
        </w:tabs>
        <w:ind w:left="0" w:firstLine="0"/>
        <w:rPr>
          <w:rFonts w:hint="eastAsia" w:eastAsia="黑体"/>
          <w:sz w:val="21"/>
          <w:szCs w:val="21"/>
          <w:lang w:val="en-US" w:eastAsia="zh-CN"/>
        </w:rPr>
      </w:pPr>
    </w:p>
    <w:p>
      <w:pPr>
        <w:pStyle w:val="489"/>
        <w:rPr>
          <w:kern w:val="44"/>
          <w:sz w:val="21"/>
          <w:szCs w:val="21"/>
        </w:rPr>
      </w:pPr>
      <w:bookmarkStart w:id="71" w:name="_Toc325618249"/>
      <w:bookmarkStart w:id="72" w:name="_Toc325618907"/>
      <w:bookmarkStart w:id="73" w:name="_Toc395101106"/>
      <w:r>
        <w:rPr>
          <w:rFonts w:hint="eastAsia"/>
          <w:kern w:val="44"/>
          <w:sz w:val="21"/>
          <w:szCs w:val="21"/>
        </w:rPr>
        <w:t>广告系统开放接口</w:t>
      </w:r>
      <w:bookmarkEnd w:id="71"/>
      <w:bookmarkEnd w:id="72"/>
      <w:bookmarkEnd w:id="73"/>
    </w:p>
    <w:p>
      <w:pPr>
        <w:pStyle w:val="490"/>
        <w:rPr>
          <w:rFonts w:ascii="黑体" w:hAnsi="黑体"/>
          <w:kern w:val="44"/>
        </w:rPr>
      </w:pPr>
      <w:bookmarkStart w:id="74" w:name="_Toc325618250"/>
      <w:bookmarkStart w:id="75" w:name="_Toc325618908"/>
      <w:bookmarkStart w:id="76" w:name="_Toc395101107"/>
      <w:r>
        <w:rPr>
          <w:rFonts w:hint="eastAsia" w:ascii="黑体" w:hAnsi="黑体"/>
          <w:kern w:val="44"/>
        </w:rPr>
        <w:t>对外接口</w:t>
      </w:r>
      <w:bookmarkEnd w:id="74"/>
      <w:bookmarkEnd w:id="75"/>
      <w:bookmarkEnd w:id="76"/>
    </w:p>
    <w:tbl>
      <w:tblPr>
        <w:tblStyle w:val="106"/>
        <w:tblW w:w="9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2838"/>
        <w:gridCol w:w="994"/>
        <w:gridCol w:w="851"/>
        <w:gridCol w:w="994"/>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805" w:type="dxa"/>
            <w:shd w:val="clear" w:color="auto" w:fill="C0C0C0"/>
            <w:vAlign w:val="center"/>
          </w:tcPr>
          <w:p>
            <w:pPr>
              <w:jc w:val="center"/>
            </w:pPr>
            <w:r>
              <w:rPr>
                <w:rFonts w:hint="eastAsia"/>
              </w:rPr>
              <w:t>接口名称</w:t>
            </w:r>
          </w:p>
        </w:tc>
        <w:tc>
          <w:tcPr>
            <w:tcW w:w="2838" w:type="dxa"/>
            <w:shd w:val="clear" w:color="auto" w:fill="C0C0C0"/>
            <w:vAlign w:val="center"/>
          </w:tcPr>
          <w:p>
            <w:pPr>
              <w:jc w:val="center"/>
            </w:pPr>
            <w:r>
              <w:t>接口</w:t>
            </w:r>
            <w:r>
              <w:rPr>
                <w:rFonts w:hint="eastAsia"/>
              </w:rPr>
              <w:t>编码</w:t>
            </w:r>
          </w:p>
        </w:tc>
        <w:tc>
          <w:tcPr>
            <w:tcW w:w="994" w:type="dxa"/>
            <w:shd w:val="clear" w:color="auto" w:fill="C0C0C0"/>
            <w:vAlign w:val="center"/>
          </w:tcPr>
          <w:p>
            <w:pPr>
              <w:jc w:val="center"/>
            </w:pPr>
            <w:r>
              <w:t>协议</w:t>
            </w:r>
          </w:p>
        </w:tc>
        <w:tc>
          <w:tcPr>
            <w:tcW w:w="851" w:type="dxa"/>
            <w:shd w:val="clear" w:color="auto" w:fill="C0C0C0"/>
            <w:vAlign w:val="center"/>
          </w:tcPr>
          <w:p>
            <w:pPr>
              <w:jc w:val="center"/>
            </w:pPr>
            <w:r>
              <w:rPr>
                <w:rFonts w:hint="eastAsia"/>
              </w:rPr>
              <w:t>调用方</w:t>
            </w:r>
          </w:p>
        </w:tc>
        <w:tc>
          <w:tcPr>
            <w:tcW w:w="994" w:type="dxa"/>
            <w:shd w:val="clear" w:color="auto" w:fill="C0C0C0"/>
            <w:vAlign w:val="center"/>
          </w:tcPr>
          <w:p>
            <w:pPr>
              <w:jc w:val="center"/>
            </w:pPr>
            <w:r>
              <w:rPr>
                <w:rFonts w:hint="eastAsia"/>
              </w:rPr>
              <w:t>提供方</w:t>
            </w:r>
          </w:p>
        </w:tc>
        <w:tc>
          <w:tcPr>
            <w:tcW w:w="1805" w:type="dxa"/>
            <w:shd w:val="clear" w:color="auto" w:fill="C0C0C0"/>
            <w:vAlign w:val="top"/>
          </w:tcPr>
          <w:p>
            <w:pPr>
              <w:jc w:val="center"/>
            </w:pPr>
            <w:r>
              <w:rPr>
                <w:rFonts w:hint="eastAsia"/>
              </w:rPr>
              <w:t>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805" w:type="dxa"/>
            <w:vAlign w:val="center"/>
          </w:tcPr>
          <w:p>
            <w:pPr>
              <w:pStyle w:val="261"/>
            </w:pPr>
          </w:p>
        </w:tc>
        <w:tc>
          <w:tcPr>
            <w:tcW w:w="2838" w:type="dxa"/>
            <w:vAlign w:val="center"/>
          </w:tcPr>
          <w:p>
            <w:pPr>
              <w:pStyle w:val="261"/>
            </w:pPr>
          </w:p>
        </w:tc>
        <w:tc>
          <w:tcPr>
            <w:tcW w:w="994" w:type="dxa"/>
            <w:vAlign w:val="center"/>
          </w:tcPr>
          <w:p>
            <w:pPr>
              <w:pStyle w:val="261"/>
            </w:pPr>
          </w:p>
        </w:tc>
        <w:tc>
          <w:tcPr>
            <w:tcW w:w="851" w:type="dxa"/>
            <w:vAlign w:val="center"/>
          </w:tcPr>
          <w:p>
            <w:pPr>
              <w:pStyle w:val="261"/>
            </w:pPr>
          </w:p>
        </w:tc>
        <w:tc>
          <w:tcPr>
            <w:tcW w:w="994" w:type="dxa"/>
            <w:vAlign w:val="center"/>
          </w:tcPr>
          <w:p>
            <w:pPr>
              <w:pStyle w:val="261"/>
            </w:pPr>
          </w:p>
        </w:tc>
        <w:tc>
          <w:tcPr>
            <w:tcW w:w="1805" w:type="dxa"/>
            <w:vAlign w:val="center"/>
          </w:tcPr>
          <w:p>
            <w:pPr>
              <w:pStyle w:val="26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ins w:id="2" w:author="yuninglong" w:date="2014-08-14T10:00:00Z"/>
        </w:trPr>
        <w:tc>
          <w:tcPr>
            <w:tcW w:w="1805" w:type="dxa"/>
            <w:vAlign w:val="center"/>
          </w:tcPr>
          <w:p>
            <w:pPr>
              <w:pStyle w:val="261"/>
              <w:rPr>
                <w:ins w:id="3" w:author="yuninglong" w:date="2014-08-14T10:00:00Z"/>
              </w:rPr>
            </w:pPr>
          </w:p>
        </w:tc>
        <w:tc>
          <w:tcPr>
            <w:tcW w:w="2838" w:type="dxa"/>
            <w:vAlign w:val="center"/>
          </w:tcPr>
          <w:p>
            <w:pPr>
              <w:pStyle w:val="261"/>
              <w:rPr>
                <w:ins w:id="4" w:author="yuninglong" w:date="2014-08-14T10:00:00Z"/>
                <w:rFonts w:ascii="Courier New" w:hAnsi="Courier New" w:cs="Courier New"/>
                <w:color w:val="000000"/>
                <w:sz w:val="20"/>
                <w:szCs w:val="20"/>
              </w:rPr>
            </w:pPr>
          </w:p>
        </w:tc>
        <w:tc>
          <w:tcPr>
            <w:tcW w:w="994" w:type="dxa"/>
            <w:vAlign w:val="center"/>
          </w:tcPr>
          <w:p>
            <w:pPr>
              <w:pStyle w:val="261"/>
              <w:rPr>
                <w:ins w:id="5" w:author="yuninglong" w:date="2014-08-14T10:00:00Z"/>
              </w:rPr>
            </w:pPr>
          </w:p>
        </w:tc>
        <w:tc>
          <w:tcPr>
            <w:tcW w:w="851" w:type="dxa"/>
            <w:vAlign w:val="center"/>
          </w:tcPr>
          <w:p>
            <w:pPr>
              <w:pStyle w:val="261"/>
              <w:rPr>
                <w:ins w:id="6" w:author="yuninglong" w:date="2014-08-14T10:00:00Z"/>
              </w:rPr>
            </w:pPr>
          </w:p>
        </w:tc>
        <w:tc>
          <w:tcPr>
            <w:tcW w:w="994" w:type="dxa"/>
            <w:vAlign w:val="center"/>
          </w:tcPr>
          <w:p>
            <w:pPr>
              <w:pStyle w:val="261"/>
              <w:rPr>
                <w:ins w:id="7" w:author="yuninglong" w:date="2014-08-14T10:00:00Z"/>
              </w:rPr>
            </w:pPr>
          </w:p>
        </w:tc>
        <w:tc>
          <w:tcPr>
            <w:tcW w:w="1805" w:type="dxa"/>
            <w:vAlign w:val="center"/>
          </w:tcPr>
          <w:p>
            <w:pPr>
              <w:pStyle w:val="261"/>
              <w:rPr>
                <w:ins w:id="8" w:author="yuninglong" w:date="2014-08-14T10:00:00Z"/>
              </w:rPr>
            </w:pPr>
          </w:p>
        </w:tc>
      </w:tr>
    </w:tbl>
    <w:p>
      <w:pPr>
        <w:pStyle w:val="487"/>
        <w:numPr>
          <w:ilvl w:val="0"/>
          <w:numId w:val="0"/>
        </w:numPr>
        <w:outlineLvl w:val="9"/>
        <w:rPr>
          <w:sz w:val="21"/>
          <w:szCs w:val="21"/>
        </w:rPr>
      </w:pPr>
      <w:bookmarkStart w:id="77" w:name="_Toc325618262"/>
      <w:bookmarkStart w:id="78" w:name="_Toc325618920"/>
    </w:p>
    <w:p>
      <w:pPr>
        <w:pStyle w:val="487"/>
        <w:rPr>
          <w:sz w:val="21"/>
          <w:szCs w:val="21"/>
        </w:rPr>
      </w:pPr>
      <w:bookmarkStart w:id="79" w:name="_Toc395101108"/>
      <w:r>
        <w:rPr>
          <w:rFonts w:hint="eastAsia"/>
          <w:sz w:val="21"/>
          <w:szCs w:val="21"/>
        </w:rPr>
        <w:t>接口描述</w:t>
      </w:r>
      <w:bookmarkEnd w:id="77"/>
      <w:bookmarkEnd w:id="78"/>
      <w:bookmarkEnd w:id="79"/>
    </w:p>
    <w:p>
      <w:pPr>
        <w:pStyle w:val="489"/>
        <w:rPr>
          <w:sz w:val="21"/>
          <w:szCs w:val="21"/>
        </w:rPr>
      </w:pPr>
      <w:bookmarkStart w:id="80" w:name="_Toc395101109"/>
      <w:r>
        <w:rPr>
          <w:rFonts w:hint="eastAsia"/>
          <w:sz w:val="21"/>
          <w:szCs w:val="21"/>
        </w:rPr>
        <w:t>对外接口描述</w:t>
      </w:r>
      <w:bookmarkEnd w:id="80"/>
    </w:p>
    <w:p>
      <w:pPr>
        <w:pStyle w:val="152"/>
        <w:ind w:firstLine="420"/>
        <w:rPr>
          <w:strike/>
        </w:rPr>
      </w:pPr>
      <w:r>
        <w:rPr>
          <w:rFonts w:hint="eastAsia"/>
          <w:strike/>
        </w:rPr>
        <w:t>下面接口使用POST方式提交，每个接口都包含参数service_name，即接口名。</w:t>
      </w:r>
    </w:p>
    <w:p>
      <w:pPr>
        <w:pStyle w:val="490"/>
      </w:pPr>
      <w:bookmarkStart w:id="81" w:name="_Toc317238932"/>
      <w:bookmarkEnd w:id="81"/>
      <w:bookmarkStart w:id="82" w:name="_param_value_schema：自定义参数对结构体"/>
      <w:bookmarkEnd w:id="82"/>
      <w:bookmarkStart w:id="83" w:name="_ConfResult_schema：设置结果结构体_1"/>
      <w:bookmarkEnd w:id="83"/>
      <w:bookmarkStart w:id="84" w:name="_EnablerComponent_schema：能力组件参数结构体"/>
      <w:bookmarkEnd w:id="84"/>
      <w:bookmarkStart w:id="85" w:name="_Auth_result_schema_：鉴权结果结构体"/>
      <w:bookmarkEnd w:id="85"/>
      <w:bookmarkStart w:id="86" w:name="_ConfResult_schema：设置结果结构体"/>
      <w:bookmarkEnd w:id="86"/>
      <w:bookmarkStart w:id="87" w:name="_Enabler_schema：能力参数结构体"/>
      <w:bookmarkEnd w:id="87"/>
      <w:bookmarkStart w:id="88" w:name="_AuthResult_schema：鉴权结果结构体"/>
      <w:bookmarkEnd w:id="88"/>
      <w:bookmarkStart w:id="89" w:name="_Toc200873903"/>
      <w:bookmarkEnd w:id="89"/>
      <w:bookmarkStart w:id="90" w:name="_Toc200873904"/>
      <w:bookmarkEnd w:id="90"/>
      <w:bookmarkStart w:id="91" w:name="_Toc200873905"/>
      <w:bookmarkEnd w:id="91"/>
      <w:bookmarkStart w:id="92" w:name="_Toc200873906"/>
      <w:bookmarkEnd w:id="92"/>
      <w:bookmarkStart w:id="93" w:name="_Service_ProvAddress_schema(服务基本信息)"/>
      <w:bookmarkEnd w:id="93"/>
      <w:bookmarkStart w:id="94" w:name="_sp_profile_schema"/>
      <w:bookmarkEnd w:id="94"/>
      <w:bookmarkStart w:id="95" w:name="_sp_profile_schema(SP信息)"/>
      <w:bookmarkEnd w:id="95"/>
      <w:bookmarkStart w:id="96" w:name="_Toc395101110"/>
      <w:bookmarkStart w:id="97" w:name="_Toc325618276"/>
      <w:bookmarkStart w:id="98" w:name="_Toc325618934"/>
      <w:r>
        <w:rPr>
          <w:rFonts w:hint="eastAsia"/>
        </w:rPr>
        <w:t>查询</w:t>
      </w:r>
      <w:r>
        <w:t>广告列表接口</w:t>
      </w:r>
      <w:bookmarkEnd w:id="96"/>
    </w:p>
    <w:p>
      <w:pPr>
        <w:pStyle w:val="491"/>
      </w:pPr>
      <w:r>
        <w:rPr>
          <w:rFonts w:hint="eastAsia"/>
        </w:rPr>
        <w:t>接口描述</w:t>
      </w:r>
    </w:p>
    <w:p>
      <w:pPr>
        <w:pStyle w:val="152"/>
        <w:ind w:firstLine="420"/>
      </w:pPr>
      <w:bookmarkStart w:id="99" w:name="OLE_LINK34"/>
      <w:bookmarkStart w:id="100" w:name="OLE_LINK35"/>
      <w:r>
        <w:rPr>
          <w:rFonts w:hint="eastAsia"/>
          <w:strike/>
        </w:rPr>
        <w:t>提供给第三方的查询广告列表接口，支持分页。</w:t>
      </w:r>
    </w:p>
    <w:bookmarkEnd w:id="99"/>
    <w:bookmarkEnd w:id="100"/>
    <w:p>
      <w:pPr>
        <w:pStyle w:val="491"/>
      </w:pPr>
      <w:r>
        <w:t>接口方向</w:t>
      </w:r>
    </w:p>
    <w:p>
      <w:pPr>
        <w:pStyle w:val="152"/>
        <w:ind w:firstLine="420"/>
        <w:rPr>
          <w:strike/>
        </w:rPr>
      </w:pPr>
      <w:r>
        <w:rPr>
          <w:strike/>
        </w:rPr>
        <w:t>发起方：</w:t>
      </w:r>
      <w:r>
        <w:rPr>
          <w:rFonts w:hint="eastAsia"/>
          <w:strike/>
        </w:rPr>
        <w:t>第三方</w:t>
      </w:r>
    </w:p>
    <w:p>
      <w:pPr>
        <w:pStyle w:val="152"/>
        <w:ind w:firstLine="420"/>
        <w:rPr>
          <w:strike/>
        </w:rPr>
      </w:pPr>
      <w:r>
        <w:rPr>
          <w:strike/>
        </w:rPr>
        <w:t>接收方：</w:t>
      </w:r>
      <w:r>
        <w:rPr>
          <w:rFonts w:hint="eastAsia"/>
          <w:strike/>
        </w:rPr>
        <w:t>ADS</w:t>
      </w:r>
    </w:p>
    <w:p>
      <w:pPr>
        <w:pStyle w:val="491"/>
      </w:pPr>
      <w:r>
        <w:t>通信协议</w:t>
      </w:r>
    </w:p>
    <w:p>
      <w:pPr>
        <w:pStyle w:val="152"/>
        <w:ind w:firstLine="420"/>
        <w:rPr>
          <w:strike/>
        </w:rPr>
      </w:pPr>
      <w:r>
        <w:rPr>
          <w:strike/>
        </w:rPr>
        <w:t>协议: HTTP</w:t>
      </w:r>
    </w:p>
    <w:p>
      <w:pPr>
        <w:pStyle w:val="152"/>
        <w:ind w:firstLine="420"/>
        <w:rPr>
          <w:strike/>
        </w:rPr>
      </w:pPr>
      <w:r>
        <w:rPr>
          <w:strike/>
        </w:rPr>
        <w:t xml:space="preserve">方法: </w:t>
      </w:r>
      <w:r>
        <w:rPr>
          <w:rFonts w:hint="eastAsia"/>
          <w:strike/>
        </w:rPr>
        <w:t>POST</w:t>
      </w:r>
    </w:p>
    <w:p>
      <w:pPr>
        <w:pStyle w:val="491"/>
      </w:pPr>
      <w:r>
        <w:rPr>
          <w:rFonts w:hint="eastAsia"/>
        </w:rPr>
        <w:t>消息定义</w:t>
      </w:r>
    </w:p>
    <w:p>
      <w:pPr>
        <w:pStyle w:val="482"/>
      </w:pPr>
      <w:r>
        <w:rPr>
          <w:rFonts w:ascii="Courier New" w:hAnsi="Courier New" w:cs="Courier New"/>
          <w:strike/>
          <w:color w:val="000000"/>
          <w:sz w:val="20"/>
          <w:szCs w:val="20"/>
        </w:rPr>
        <w:t>a</w:t>
      </w:r>
      <w:r>
        <w:rPr>
          <w:rFonts w:hint="eastAsia" w:ascii="Courier New" w:hAnsi="Courier New" w:cs="Courier New"/>
          <w:strike/>
          <w:color w:val="000000"/>
          <w:sz w:val="20"/>
          <w:szCs w:val="20"/>
        </w:rPr>
        <w:t>d_</w:t>
      </w:r>
      <w:r>
        <w:rPr>
          <w:rFonts w:ascii="Courier New" w:hAnsi="Courier New" w:cs="Courier New"/>
          <w:strike/>
          <w:color w:val="000000"/>
          <w:sz w:val="20"/>
          <w:szCs w:val="20"/>
        </w:rPr>
        <w:t>list</w:t>
      </w:r>
      <w:r>
        <w:rPr>
          <w:rFonts w:hint="eastAsia" w:ascii="Courier New" w:hAnsi="Courier New" w:cs="Courier New"/>
          <w:strike/>
          <w:color w:val="000000"/>
          <w:sz w:val="20"/>
          <w:szCs w:val="20"/>
        </w:rPr>
        <w:t>_req</w:t>
      </w:r>
      <w:r>
        <w:rPr>
          <w:rFonts w:hint="eastAsia"/>
          <w:strike/>
        </w:rPr>
        <w:t>消息字段描述</w:t>
      </w:r>
    </w:p>
    <w:tbl>
      <w:tblPr>
        <w:tblStyle w:val="106"/>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192"/>
        <w:gridCol w:w="838"/>
        <w:gridCol w:w="1594"/>
        <w:gridCol w:w="767"/>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shd w:val="clear" w:color="auto" w:fill="C0C0C0"/>
            <w:vAlign w:val="top"/>
          </w:tcPr>
          <w:p>
            <w:pPr>
              <w:pStyle w:val="261"/>
            </w:pPr>
            <w:bookmarkStart w:id="101" w:name="OLE_LINK28"/>
            <w:bookmarkStart w:id="102" w:name="OLE_LINK29"/>
            <w:r>
              <w:rPr>
                <w:rFonts w:hint="eastAsia"/>
              </w:rPr>
              <w:t>字段名</w:t>
            </w:r>
          </w:p>
        </w:tc>
        <w:tc>
          <w:tcPr>
            <w:tcW w:w="838" w:type="dxa"/>
            <w:shd w:val="clear" w:color="auto" w:fill="C0C0C0"/>
            <w:vAlign w:val="top"/>
          </w:tcPr>
          <w:p>
            <w:pPr>
              <w:pStyle w:val="261"/>
            </w:pPr>
            <w:r>
              <w:rPr>
                <w:rFonts w:hint="eastAsia"/>
              </w:rPr>
              <w:t>约束</w:t>
            </w:r>
          </w:p>
        </w:tc>
        <w:tc>
          <w:tcPr>
            <w:tcW w:w="1594" w:type="dxa"/>
            <w:shd w:val="clear" w:color="auto" w:fill="C0C0C0"/>
            <w:vAlign w:val="top"/>
          </w:tcPr>
          <w:p>
            <w:pPr>
              <w:pStyle w:val="261"/>
            </w:pPr>
            <w:r>
              <w:rPr>
                <w:rFonts w:hint="eastAsia"/>
              </w:rPr>
              <w:t>类型</w:t>
            </w:r>
          </w:p>
        </w:tc>
        <w:tc>
          <w:tcPr>
            <w:tcW w:w="767" w:type="dxa"/>
            <w:shd w:val="clear" w:color="auto" w:fill="C0C0C0"/>
            <w:vAlign w:val="top"/>
          </w:tcPr>
          <w:p>
            <w:pPr>
              <w:pStyle w:val="261"/>
            </w:pPr>
            <w:r>
              <w:rPr>
                <w:rFonts w:hint="eastAsia"/>
              </w:rPr>
              <w:t>长度</w:t>
            </w:r>
          </w:p>
        </w:tc>
        <w:tc>
          <w:tcPr>
            <w:tcW w:w="3833" w:type="dxa"/>
            <w:shd w:val="clear" w:color="auto" w:fill="C0C0C0"/>
            <w:vAlign w:val="top"/>
          </w:tcPr>
          <w:p>
            <w:pPr>
              <w:pStyle w:val="261"/>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rPr>
                <w:color w:val="FF0000"/>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rPr>
                <w:color w:val="FF0000"/>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2192" w:type="dxa"/>
            <w:tcBorders>
              <w:top w:val="single" w:color="auto" w:sz="4" w:space="0"/>
              <w:left w:val="single" w:color="auto" w:sz="4" w:space="0"/>
              <w:bottom w:val="single" w:color="auto" w:sz="4" w:space="0"/>
              <w:right w:val="single" w:color="auto" w:sz="4" w:space="0"/>
            </w:tcBorders>
            <w:vAlign w:val="center"/>
          </w:tcPr>
          <w:p>
            <w:pPr>
              <w:pStyle w:val="261"/>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bookmarkEnd w:id="101"/>
      <w:bookmarkEnd w:id="102"/>
    </w:tbl>
    <w:p>
      <w:pPr>
        <w:pStyle w:val="482"/>
        <w:rPr>
          <w:bCs/>
          <w:strike/>
        </w:rPr>
      </w:pPr>
      <w:r>
        <w:rPr>
          <w:rFonts w:hint="eastAsia" w:ascii="Courier New" w:hAnsi="Courier New" w:cs="Courier New"/>
          <w:strike/>
          <w:color w:val="000000"/>
          <w:sz w:val="20"/>
          <w:szCs w:val="20"/>
        </w:rPr>
        <w:t>ad_list</w:t>
      </w:r>
      <w:r>
        <w:rPr>
          <w:rFonts w:hint="eastAsia"/>
          <w:strike/>
        </w:rPr>
        <w:t>_resp消息字段描述</w:t>
      </w:r>
    </w:p>
    <w:tbl>
      <w:tblPr>
        <w:tblStyle w:val="106"/>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35"/>
        <w:gridCol w:w="902"/>
        <w:gridCol w:w="1657"/>
        <w:gridCol w:w="832"/>
        <w:gridCol w:w="3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shd w:val="clear" w:color="auto" w:fill="C0C0C0"/>
            <w:vAlign w:val="top"/>
          </w:tcPr>
          <w:p>
            <w:pPr>
              <w:pStyle w:val="261"/>
            </w:pPr>
            <w:r>
              <w:rPr>
                <w:rFonts w:hint="eastAsia"/>
              </w:rPr>
              <w:t>字段名</w:t>
            </w:r>
          </w:p>
        </w:tc>
        <w:tc>
          <w:tcPr>
            <w:tcW w:w="902" w:type="dxa"/>
            <w:shd w:val="clear" w:color="auto" w:fill="C0C0C0"/>
            <w:vAlign w:val="top"/>
          </w:tcPr>
          <w:p>
            <w:pPr>
              <w:pStyle w:val="261"/>
            </w:pPr>
            <w:r>
              <w:rPr>
                <w:rFonts w:hint="eastAsia"/>
              </w:rPr>
              <w:t>约束</w:t>
            </w:r>
          </w:p>
        </w:tc>
        <w:tc>
          <w:tcPr>
            <w:tcW w:w="1657" w:type="dxa"/>
            <w:shd w:val="clear" w:color="auto" w:fill="C0C0C0"/>
            <w:vAlign w:val="top"/>
          </w:tcPr>
          <w:p>
            <w:pPr>
              <w:pStyle w:val="261"/>
            </w:pPr>
            <w:r>
              <w:rPr>
                <w:rFonts w:hint="eastAsia"/>
              </w:rPr>
              <w:t>类型</w:t>
            </w:r>
          </w:p>
        </w:tc>
        <w:tc>
          <w:tcPr>
            <w:tcW w:w="832" w:type="dxa"/>
            <w:shd w:val="clear" w:color="auto" w:fill="C0C0C0"/>
            <w:vAlign w:val="top"/>
          </w:tcPr>
          <w:p>
            <w:pPr>
              <w:pStyle w:val="261"/>
            </w:pPr>
            <w:r>
              <w:rPr>
                <w:rFonts w:hint="eastAsia"/>
              </w:rPr>
              <w:t>长度</w:t>
            </w:r>
          </w:p>
        </w:tc>
        <w:tc>
          <w:tcPr>
            <w:tcW w:w="3898" w:type="dxa"/>
            <w:shd w:val="clear" w:color="auto" w:fill="C0C0C0"/>
            <w:vAlign w:val="top"/>
          </w:tcPr>
          <w:p>
            <w:pPr>
              <w:pStyle w:val="261"/>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261"/>
            </w:pPr>
          </w:p>
        </w:tc>
        <w:tc>
          <w:tcPr>
            <w:tcW w:w="902" w:type="dxa"/>
            <w:tcBorders>
              <w:top w:val="single" w:color="auto" w:sz="4" w:space="0"/>
              <w:left w:val="single" w:color="auto" w:sz="4" w:space="0"/>
              <w:bottom w:val="single" w:color="auto" w:sz="4" w:space="0"/>
              <w:right w:val="single" w:color="auto" w:sz="4" w:space="0"/>
            </w:tcBorders>
            <w:vAlign w:val="center"/>
          </w:tcPr>
          <w:p>
            <w:pPr>
              <w:pStyle w:val="261"/>
            </w:pPr>
          </w:p>
        </w:tc>
        <w:tc>
          <w:tcPr>
            <w:tcW w:w="1657" w:type="dxa"/>
            <w:tcBorders>
              <w:top w:val="single" w:color="auto" w:sz="4" w:space="0"/>
              <w:left w:val="single" w:color="auto" w:sz="4" w:space="0"/>
              <w:bottom w:val="single" w:color="auto" w:sz="4" w:space="0"/>
              <w:right w:val="single" w:color="auto" w:sz="4" w:space="0"/>
            </w:tcBorders>
            <w:vAlign w:val="center"/>
          </w:tcPr>
          <w:p>
            <w:pPr>
              <w:pStyle w:val="261"/>
            </w:pPr>
          </w:p>
        </w:tc>
        <w:tc>
          <w:tcPr>
            <w:tcW w:w="832" w:type="dxa"/>
            <w:tcBorders>
              <w:top w:val="single" w:color="auto" w:sz="4" w:space="0"/>
              <w:left w:val="single" w:color="auto" w:sz="4" w:space="0"/>
              <w:bottom w:val="single" w:color="auto" w:sz="4" w:space="0"/>
              <w:right w:val="single" w:color="auto" w:sz="4" w:space="0"/>
            </w:tcBorders>
            <w:vAlign w:val="center"/>
          </w:tcPr>
          <w:p>
            <w:pPr>
              <w:pStyle w:val="261"/>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219" w:hRule="atLeast"/>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261"/>
              <w:rPr>
                <w:color w:val="FF0000"/>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261"/>
            </w:pPr>
          </w:p>
        </w:tc>
        <w:tc>
          <w:tcPr>
            <w:tcW w:w="1657" w:type="dxa"/>
            <w:tcBorders>
              <w:top w:val="single" w:color="auto" w:sz="4" w:space="0"/>
              <w:left w:val="single" w:color="auto" w:sz="4" w:space="0"/>
              <w:bottom w:val="single" w:color="auto" w:sz="4" w:space="0"/>
              <w:right w:val="single" w:color="auto" w:sz="4" w:space="0"/>
            </w:tcBorders>
            <w:vAlign w:val="center"/>
          </w:tcPr>
          <w:p>
            <w:pPr>
              <w:pStyle w:val="261"/>
            </w:pPr>
          </w:p>
        </w:tc>
        <w:tc>
          <w:tcPr>
            <w:tcW w:w="832" w:type="dxa"/>
            <w:tcBorders>
              <w:top w:val="single" w:color="auto" w:sz="4" w:space="0"/>
              <w:left w:val="single" w:color="auto" w:sz="4" w:space="0"/>
              <w:bottom w:val="single" w:color="auto" w:sz="4" w:space="0"/>
              <w:right w:val="single" w:color="auto" w:sz="4" w:space="0"/>
            </w:tcBorders>
            <w:vAlign w:val="center"/>
          </w:tcPr>
          <w:p>
            <w:pPr>
              <w:pStyle w:val="261"/>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rFonts w:ascii="Arial" w:hAnsi="Arial" w:cs="Times New Roman"/>
                <w:color w:val="auto"/>
                <w:sz w:val="21"/>
                <w:szCs w:val="21"/>
              </w:rPr>
            </w:pPr>
          </w:p>
        </w:tc>
      </w:tr>
    </w:tbl>
    <w:p>
      <w:pPr>
        <w:pStyle w:val="491"/>
        <w:numPr>
          <w:ilvl w:val="3"/>
          <w:numId w:val="0"/>
        </w:numPr>
        <w:ind w:left="851"/>
        <w:outlineLvl w:val="9"/>
        <w:rPr>
          <w:strike/>
        </w:rPr>
      </w:pPr>
      <w:r>
        <w:rPr>
          <w:rFonts w:hint="eastAsia"/>
          <w:strike/>
        </w:rPr>
        <w:t>adList集合描述</w:t>
      </w:r>
    </w:p>
    <w:tbl>
      <w:tblPr>
        <w:tblStyle w:val="106"/>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35"/>
        <w:gridCol w:w="902"/>
        <w:gridCol w:w="1657"/>
        <w:gridCol w:w="832"/>
        <w:gridCol w:w="3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shd w:val="clear" w:color="auto" w:fill="C0C0C0"/>
            <w:vAlign w:val="top"/>
          </w:tcPr>
          <w:p>
            <w:pPr>
              <w:pStyle w:val="261"/>
            </w:pPr>
            <w:r>
              <w:rPr>
                <w:rFonts w:hint="eastAsia"/>
              </w:rPr>
              <w:t>字段名</w:t>
            </w:r>
          </w:p>
        </w:tc>
        <w:tc>
          <w:tcPr>
            <w:tcW w:w="902" w:type="dxa"/>
            <w:shd w:val="clear" w:color="auto" w:fill="C0C0C0"/>
            <w:vAlign w:val="top"/>
          </w:tcPr>
          <w:p>
            <w:pPr>
              <w:pStyle w:val="261"/>
            </w:pPr>
            <w:r>
              <w:rPr>
                <w:rFonts w:hint="eastAsia"/>
              </w:rPr>
              <w:t>约束</w:t>
            </w:r>
          </w:p>
        </w:tc>
        <w:tc>
          <w:tcPr>
            <w:tcW w:w="1657" w:type="dxa"/>
            <w:shd w:val="clear" w:color="auto" w:fill="C0C0C0"/>
            <w:vAlign w:val="top"/>
          </w:tcPr>
          <w:p>
            <w:pPr>
              <w:pStyle w:val="261"/>
            </w:pPr>
            <w:r>
              <w:rPr>
                <w:rFonts w:hint="eastAsia"/>
              </w:rPr>
              <w:t>类型</w:t>
            </w:r>
          </w:p>
        </w:tc>
        <w:tc>
          <w:tcPr>
            <w:tcW w:w="832" w:type="dxa"/>
            <w:shd w:val="clear" w:color="auto" w:fill="C0C0C0"/>
            <w:vAlign w:val="top"/>
          </w:tcPr>
          <w:p>
            <w:pPr>
              <w:pStyle w:val="261"/>
            </w:pPr>
            <w:r>
              <w:rPr>
                <w:rFonts w:hint="eastAsia"/>
              </w:rPr>
              <w:t>长度</w:t>
            </w:r>
          </w:p>
        </w:tc>
        <w:tc>
          <w:tcPr>
            <w:tcW w:w="3898" w:type="dxa"/>
            <w:shd w:val="clear" w:color="auto" w:fill="C0C0C0"/>
            <w:vAlign w:val="top"/>
          </w:tcPr>
          <w:p>
            <w:pPr>
              <w:pStyle w:val="261"/>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9" w:author="yuninglong" w:date="2014-08-18T10:57: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10" w:author="yuninglong" w:date="2014-08-18T10:57: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11" w:author="yuninglong" w:date="2014-08-18T10:57: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12" w:author="yuninglong" w:date="2014-08-18T10:57: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13" w:author="yuninglong" w:date="2014-08-18T10:57: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14" w:author="yuninglong" w:date="2014-08-18T10:57: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5" w:author="yuninglong" w:date="2014-09-16T11:38: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16" w:author="yuninglong" w:date="2014-09-16T11:38: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17" w:author="yuninglong" w:date="2014-09-16T11:38: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18" w:author="yuninglong" w:date="2014-09-16T11:38: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19" w:author="yuninglong" w:date="2014-09-16T11:38: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20" w:author="yuninglong" w:date="2014-09-16T11:38: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21" w:author="yuninglong" w:date="2014-09-16T11:39: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22" w:author="yuninglong" w:date="2014-09-16T11:39: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23" w:author="yuninglong" w:date="2014-09-16T11:39: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24" w:author="yuninglong" w:date="2014-09-16T11:39: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25" w:author="yuninglong" w:date="2014-09-16T11:39: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26" w:author="yuninglong" w:date="2014-09-16T11:39: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27" w:author="yuninglong" w:date="2014-09-16T11:39: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28" w:author="yuninglong" w:date="2014-09-16T11:39: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29" w:author="yuninglong" w:date="2014-09-16T11:39: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30" w:author="yuninglong" w:date="2014-09-16T11:39: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31" w:author="yuninglong" w:date="2014-09-16T11:39: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32" w:author="yuninglong" w:date="2014-09-16T11:39: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33" w:author="yuninglong" w:date="2014-08-18T11:17: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34" w:author="yuninglong" w:date="2014-08-18T11:17: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35" w:author="yuninglong" w:date="2014-08-18T11:17: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36" w:author="yuninglong" w:date="2014-08-18T11:17: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37" w:author="yuninglong" w:date="2014-08-18T11:17: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38" w:author="yuninglong" w:date="2014-08-18T11:17: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39" w:author="yuninglong" w:date="2014-09-17T17:19: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40" w:author="yuninglong" w:date="2014-09-17T17:19: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41" w:author="yuninglong" w:date="2014-09-17T17:19:00Z"/>
                <w:rFonts w:hint="eastAsia"/>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42" w:author="yuninglong" w:date="2014-09-17T17:19:00Z"/>
                <w:rFonts w:hint="eastAsia"/>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43" w:author="yuninglong" w:date="2014-09-17T17:19:00Z"/>
                <w:rFonts w:hint="eastAsia"/>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44" w:author="yuninglong" w:date="2014-09-17T17:19:00Z"/>
                <w:rFonts w:hint="eastAsia"/>
                <w:rPrChange w:id="45" w:author="yuninglong" w:date="2014-09-17T17:20:00Z">
                  <w:rPr>
                    <w:rFonts w:hint="eastAsia"/>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46" w:author="yuninglong" w:date="2014-08-18T11:00: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47" w:author="yuninglong" w:date="2014-08-18T11:00: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48" w:author="yuninglong" w:date="2014-08-18T11:00: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49" w:author="yuninglong" w:date="2014-08-18T11:00: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50" w:author="yuninglong" w:date="2014-08-18T11:00: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51" w:author="yuninglong" w:date="2014-08-18T11:00: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52" w:author="yuninglong" w:date="2014-08-18T11:01: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53" w:author="yuninglong" w:date="2014-08-18T11:01: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54" w:author="yuninglong" w:date="2014-08-18T11:01: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55" w:author="yuninglong" w:date="2014-08-18T11:01: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56" w:author="yuninglong" w:date="2014-08-18T11:01: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57" w:author="yuninglong" w:date="2014-08-18T11:01: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58" w:author="yuninglong" w:date="2014-08-18T11:01: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59" w:author="yuninglong" w:date="2014-08-18T11:01: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60" w:author="yuninglong" w:date="2014-08-18T11:01: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61" w:author="yuninglong" w:date="2014-08-18T11:01: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62" w:author="yuninglong" w:date="2014-08-18T11:01: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63" w:author="yuninglong" w:date="2014-08-18T11:01: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bl>
    <w:p>
      <w:pPr>
        <w:pStyle w:val="491"/>
        <w:numPr>
          <w:ilvl w:val="3"/>
          <w:numId w:val="0"/>
        </w:numPr>
        <w:ind w:left="851"/>
        <w:outlineLvl w:val="9"/>
        <w:rPr>
          <w:strike/>
        </w:rPr>
      </w:pPr>
      <w:ins w:id="64" w:author="yuninglong" w:date="2014-08-18T11:03:00Z">
        <w:r>
          <w:rPr>
            <w:strike/>
          </w:rPr>
          <w:t>img</w:t>
        </w:r>
      </w:ins>
      <w:r>
        <w:rPr>
          <w:rFonts w:hint="eastAsia"/>
          <w:strike/>
        </w:rPr>
        <w:t>List集合描述</w:t>
      </w:r>
    </w:p>
    <w:tbl>
      <w:tblPr>
        <w:tblStyle w:val="106"/>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35"/>
        <w:gridCol w:w="902"/>
        <w:gridCol w:w="1657"/>
        <w:gridCol w:w="832"/>
        <w:gridCol w:w="3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shd w:val="clear" w:color="auto" w:fill="C0C0C0"/>
            <w:vAlign w:val="top"/>
          </w:tcPr>
          <w:p>
            <w:pPr>
              <w:pStyle w:val="261"/>
            </w:pPr>
            <w:r>
              <w:rPr>
                <w:rFonts w:hint="eastAsia"/>
              </w:rPr>
              <w:t>字段名</w:t>
            </w:r>
          </w:p>
        </w:tc>
        <w:tc>
          <w:tcPr>
            <w:tcW w:w="902" w:type="dxa"/>
            <w:shd w:val="clear" w:color="auto" w:fill="C0C0C0"/>
            <w:vAlign w:val="top"/>
          </w:tcPr>
          <w:p>
            <w:pPr>
              <w:pStyle w:val="261"/>
            </w:pPr>
            <w:r>
              <w:rPr>
                <w:rFonts w:hint="eastAsia"/>
              </w:rPr>
              <w:t>约束</w:t>
            </w:r>
          </w:p>
        </w:tc>
        <w:tc>
          <w:tcPr>
            <w:tcW w:w="1657" w:type="dxa"/>
            <w:shd w:val="clear" w:color="auto" w:fill="C0C0C0"/>
            <w:vAlign w:val="top"/>
          </w:tcPr>
          <w:p>
            <w:pPr>
              <w:pStyle w:val="261"/>
            </w:pPr>
            <w:r>
              <w:rPr>
                <w:rFonts w:hint="eastAsia"/>
              </w:rPr>
              <w:t>类型</w:t>
            </w:r>
          </w:p>
        </w:tc>
        <w:tc>
          <w:tcPr>
            <w:tcW w:w="832" w:type="dxa"/>
            <w:shd w:val="clear" w:color="auto" w:fill="C0C0C0"/>
            <w:vAlign w:val="top"/>
          </w:tcPr>
          <w:p>
            <w:pPr>
              <w:pStyle w:val="261"/>
            </w:pPr>
            <w:r>
              <w:rPr>
                <w:rFonts w:hint="eastAsia"/>
              </w:rPr>
              <w:t>长度</w:t>
            </w:r>
          </w:p>
        </w:tc>
        <w:tc>
          <w:tcPr>
            <w:tcW w:w="3898" w:type="dxa"/>
            <w:shd w:val="clear" w:color="auto" w:fill="C0C0C0"/>
            <w:vAlign w:val="top"/>
          </w:tcPr>
          <w:p>
            <w:pPr>
              <w:pStyle w:val="261"/>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c>
          <w:tcPr>
            <w:tcW w:w="1935" w:type="dxa"/>
            <w:tcBorders>
              <w:top w:val="single" w:color="auto" w:sz="4" w:space="0"/>
              <w:left w:val="single" w:color="auto" w:sz="4" w:space="0"/>
              <w:bottom w:val="single" w:color="auto" w:sz="4" w:space="0"/>
              <w:right w:val="single" w:color="auto" w:sz="4" w:space="0"/>
            </w:tcBorders>
            <w:vAlign w:val="center"/>
          </w:tcPr>
          <w:p>
            <w:pPr>
              <w:pStyle w:val="359"/>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65" w:author="yuninglong" w:date="2014-09-17T16:28: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66" w:author="yuninglong" w:date="2014-09-17T16:28: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67" w:author="yuninglong" w:date="2014-09-17T16:28:00Z"/>
                <w:rFonts w:hint="eastAsia"/>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68" w:author="yuninglong" w:date="2014-09-17T16:28:00Z"/>
                <w:rFonts w:hint="eastAsia"/>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69" w:author="yuninglong" w:date="2014-09-17T16:28:00Z"/>
                <w:rFonts w:hint="eastAsia"/>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70" w:author="yuninglong" w:date="2014-09-17T16:28:00Z"/>
                <w:rFonts w:hint="eastAsia"/>
              </w:rPr>
            </w:pPr>
          </w:p>
        </w:tc>
      </w:tr>
    </w:tbl>
    <w:p>
      <w:pPr>
        <w:pStyle w:val="491"/>
        <w:numPr>
          <w:ilvl w:val="3"/>
          <w:numId w:val="0"/>
        </w:numPr>
        <w:ind w:left="851"/>
      </w:pPr>
    </w:p>
    <w:p>
      <w:pPr>
        <w:pStyle w:val="491"/>
      </w:pPr>
      <w:r>
        <w:rPr>
          <w:rFonts w:hint="eastAsia"/>
        </w:rPr>
        <w:t>请求URL</w:t>
      </w:r>
    </w:p>
    <w:p>
      <w:pPr>
        <w:pStyle w:val="491"/>
      </w:pPr>
      <w:r>
        <w:rPr>
          <w:rFonts w:hint="eastAsia"/>
        </w:rPr>
        <w:t>消息例子</w:t>
      </w:r>
    </w:p>
    <w:p>
      <w:pPr>
        <w:pStyle w:val="482"/>
        <w:numPr>
          <w:ilvl w:val="0"/>
          <w:numId w:val="0"/>
        </w:numPr>
        <w:rPr>
          <w:b/>
          <w:bCs/>
        </w:rPr>
      </w:pPr>
      <w:r>
        <w:rPr>
          <w:b/>
          <w:bCs/>
        </w:rPr>
        <w:t>J</w:t>
      </w:r>
      <w:r>
        <w:rPr>
          <w:rFonts w:hint="eastAsia"/>
          <w:b/>
          <w:bCs/>
        </w:rPr>
        <w:t>SON请求参数：</w:t>
      </w:r>
    </w:p>
    <w:p>
      <w:pPr>
        <w:pStyle w:val="482"/>
        <w:numPr>
          <w:ilvl w:val="0"/>
          <w:numId w:val="0"/>
        </w:numPr>
        <w:rPr>
          <w:b/>
          <w:bCs/>
        </w:rPr>
      </w:pPr>
      <w:r>
        <w:rPr>
          <w:rFonts w:hint="eastAsia"/>
          <w:b/>
          <w:bCs/>
        </w:rPr>
        <w:t>JSON响应参数：</w:t>
      </w:r>
    </w:p>
    <w:p>
      <w:pPr>
        <w:pStyle w:val="490"/>
        <w:rPr>
          <w:ins w:id="71" w:author="yuninglong" w:date="2014-08-12T10:14:00Z"/>
        </w:rPr>
      </w:pPr>
      <w:ins w:id="72" w:author="yuninglong" w:date="2014-08-12T10:14:00Z">
        <w:r>
          <w:rPr/>
          <w:t>广告</w:t>
        </w:r>
      </w:ins>
      <w:ins w:id="73" w:author="yuninglong" w:date="2014-08-12T15:29:00Z">
        <w:r>
          <w:rPr>
            <w:rFonts w:hint="eastAsia"/>
          </w:rPr>
          <w:t>展示</w:t>
        </w:r>
      </w:ins>
      <w:ins w:id="74" w:author="yuninglong" w:date="2014-08-12T15:29:00Z">
        <w:r>
          <w:rPr/>
          <w:t>浏览信息</w:t>
        </w:r>
      </w:ins>
      <w:ins w:id="75" w:author="yuninglong" w:date="2014-08-12T15:28:00Z">
        <w:r>
          <w:rPr>
            <w:rFonts w:hint="eastAsia"/>
          </w:rPr>
          <w:t>同步</w:t>
        </w:r>
      </w:ins>
      <w:ins w:id="76" w:author="yuninglong" w:date="2014-08-12T10:14:00Z">
        <w:r>
          <w:rPr/>
          <w:t>接口</w:t>
        </w:r>
      </w:ins>
    </w:p>
    <w:p>
      <w:pPr>
        <w:pStyle w:val="491"/>
        <w:rPr>
          <w:ins w:id="77" w:author="yuninglong" w:date="2014-08-12T10:14:00Z"/>
        </w:rPr>
      </w:pPr>
      <w:ins w:id="78" w:author="yuninglong" w:date="2014-08-12T10:14:00Z">
        <w:r>
          <w:rPr>
            <w:rFonts w:hint="eastAsia"/>
          </w:rPr>
          <w:t>接口描述</w:t>
        </w:r>
      </w:ins>
    </w:p>
    <w:p>
      <w:pPr>
        <w:pStyle w:val="491"/>
        <w:rPr>
          <w:ins w:id="79" w:author="yuninglong" w:date="2014-08-12T10:14:00Z"/>
        </w:rPr>
      </w:pPr>
      <w:ins w:id="80" w:author="yuninglong" w:date="2014-08-12T10:14:00Z">
        <w:r>
          <w:rPr/>
          <w:t>接口方向</w:t>
        </w:r>
      </w:ins>
    </w:p>
    <w:p>
      <w:pPr>
        <w:pStyle w:val="152"/>
        <w:ind w:firstLine="420"/>
        <w:rPr>
          <w:ins w:id="81" w:author="yuninglong" w:date="2014-08-12T10:14:00Z"/>
          <w:strike/>
        </w:rPr>
      </w:pPr>
      <w:ins w:id="82" w:author="yuninglong" w:date="2014-08-12T10:14:00Z">
        <w:r>
          <w:rPr>
            <w:strike/>
          </w:rPr>
          <w:t>发起方：</w:t>
        </w:r>
      </w:ins>
      <w:ins w:id="83" w:author="yuninglong" w:date="2014-08-12T10:14:00Z">
        <w:r>
          <w:rPr>
            <w:rFonts w:hint="eastAsia"/>
            <w:strike/>
          </w:rPr>
          <w:t>第三方</w:t>
        </w:r>
      </w:ins>
    </w:p>
    <w:p>
      <w:pPr>
        <w:pStyle w:val="152"/>
        <w:ind w:firstLine="420"/>
        <w:rPr>
          <w:ins w:id="84" w:author="yuninglong" w:date="2014-08-12T10:14:00Z"/>
          <w:strike/>
        </w:rPr>
      </w:pPr>
      <w:ins w:id="85" w:author="yuninglong" w:date="2014-08-12T10:14:00Z">
        <w:r>
          <w:rPr>
            <w:strike/>
          </w:rPr>
          <w:t>接收方：</w:t>
        </w:r>
      </w:ins>
      <w:ins w:id="86" w:author="yuninglong" w:date="2014-08-12T10:14:00Z">
        <w:r>
          <w:rPr>
            <w:rFonts w:hint="eastAsia"/>
            <w:strike/>
          </w:rPr>
          <w:t>ADS</w:t>
        </w:r>
      </w:ins>
    </w:p>
    <w:p>
      <w:pPr>
        <w:pStyle w:val="491"/>
        <w:rPr>
          <w:ins w:id="87" w:author="yuninglong" w:date="2014-08-12T10:14:00Z"/>
        </w:rPr>
      </w:pPr>
      <w:ins w:id="88" w:author="yuninglong" w:date="2014-08-12T10:14:00Z">
        <w:r>
          <w:rPr/>
          <w:t>通信协议</w:t>
        </w:r>
      </w:ins>
    </w:p>
    <w:p>
      <w:pPr>
        <w:pStyle w:val="152"/>
        <w:ind w:firstLine="420"/>
        <w:rPr>
          <w:ins w:id="89" w:author="yuninglong" w:date="2014-08-12T10:14:00Z"/>
          <w:strike/>
        </w:rPr>
      </w:pPr>
      <w:ins w:id="90" w:author="yuninglong" w:date="2014-08-12T10:14:00Z">
        <w:r>
          <w:rPr>
            <w:strike/>
          </w:rPr>
          <w:t>协议: HTTP</w:t>
        </w:r>
      </w:ins>
    </w:p>
    <w:p>
      <w:pPr>
        <w:pStyle w:val="152"/>
        <w:ind w:firstLine="420"/>
        <w:rPr>
          <w:ins w:id="91" w:author="yuninglong" w:date="2014-08-12T10:14:00Z"/>
          <w:strike/>
        </w:rPr>
      </w:pPr>
      <w:ins w:id="92" w:author="yuninglong" w:date="2014-08-12T10:14:00Z">
        <w:r>
          <w:rPr>
            <w:strike/>
          </w:rPr>
          <w:t xml:space="preserve">方法: </w:t>
        </w:r>
      </w:ins>
      <w:ins w:id="93" w:author="yuninglong" w:date="2014-08-12T10:14:00Z">
        <w:r>
          <w:rPr>
            <w:rFonts w:hint="eastAsia"/>
            <w:strike/>
          </w:rPr>
          <w:t>POST</w:t>
        </w:r>
      </w:ins>
    </w:p>
    <w:p>
      <w:pPr>
        <w:pStyle w:val="491"/>
        <w:rPr>
          <w:ins w:id="94" w:author="yuninglong" w:date="2014-08-12T10:14:00Z"/>
        </w:rPr>
      </w:pPr>
      <w:ins w:id="95" w:author="yuninglong" w:date="2014-08-12T10:14:00Z">
        <w:r>
          <w:rPr>
            <w:rFonts w:hint="eastAsia"/>
          </w:rPr>
          <w:t>消息定义</w:t>
        </w:r>
      </w:ins>
    </w:p>
    <w:p>
      <w:pPr>
        <w:pStyle w:val="482"/>
        <w:rPr>
          <w:ins w:id="96" w:author="yuninglong" w:date="2014-08-12T10:14:00Z"/>
          <w:strike/>
        </w:rPr>
      </w:pPr>
      <w:ins w:id="97" w:author="yuninglong" w:date="2014-08-12T10:14:00Z">
        <w:r>
          <w:rPr>
            <w:rFonts w:ascii="Courier New" w:hAnsi="Courier New" w:cs="Courier New"/>
            <w:strike/>
            <w:color w:val="000000"/>
            <w:sz w:val="20"/>
            <w:szCs w:val="20"/>
          </w:rPr>
          <w:t>a</w:t>
        </w:r>
      </w:ins>
      <w:ins w:id="98" w:author="yuninglong" w:date="2014-08-12T10:14:00Z">
        <w:r>
          <w:rPr>
            <w:rFonts w:hint="eastAsia" w:ascii="Courier New" w:hAnsi="Courier New" w:cs="Courier New"/>
            <w:strike/>
            <w:color w:val="000000"/>
            <w:sz w:val="20"/>
            <w:szCs w:val="20"/>
          </w:rPr>
          <w:t>d_</w:t>
        </w:r>
      </w:ins>
      <w:ins w:id="99" w:author="yuninglong" w:date="2014-08-12T16:18:00Z">
        <w:r>
          <w:rPr>
            <w:rFonts w:ascii="Courier New" w:hAnsi="Courier New" w:cs="Courier New"/>
            <w:strike/>
            <w:color w:val="000000"/>
            <w:sz w:val="20"/>
            <w:szCs w:val="20"/>
          </w:rPr>
          <w:t>syn</w:t>
        </w:r>
      </w:ins>
      <w:ins w:id="100" w:author="yuninglong" w:date="2014-08-12T10:14:00Z">
        <w:r>
          <w:rPr>
            <w:rFonts w:hint="eastAsia" w:ascii="Courier New" w:hAnsi="Courier New" w:cs="Courier New"/>
            <w:strike/>
            <w:color w:val="000000"/>
            <w:sz w:val="20"/>
            <w:szCs w:val="20"/>
          </w:rPr>
          <w:t>_req</w:t>
        </w:r>
      </w:ins>
      <w:ins w:id="101" w:author="yuninglong" w:date="2014-08-12T10:14:00Z">
        <w:r>
          <w:rPr>
            <w:rFonts w:hint="eastAsia"/>
            <w:strike/>
          </w:rPr>
          <w:t>消息字段描述</w:t>
        </w:r>
      </w:ins>
    </w:p>
    <w:tbl>
      <w:tblPr>
        <w:tblStyle w:val="106"/>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2192"/>
        <w:gridCol w:w="838"/>
        <w:gridCol w:w="1594"/>
        <w:gridCol w:w="767"/>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02" w:author="yuninglong" w:date="2014-08-12T10:14:00Z"/>
        </w:trPr>
        <w:tc>
          <w:tcPr>
            <w:tcW w:w="2192" w:type="dxa"/>
            <w:shd w:val="clear" w:color="auto" w:fill="C0C0C0"/>
            <w:vAlign w:val="top"/>
          </w:tcPr>
          <w:p>
            <w:pPr>
              <w:pStyle w:val="261"/>
              <w:rPr>
                <w:ins w:id="103" w:author="yuninglong" w:date="2014-08-12T10:14:00Z"/>
              </w:rPr>
            </w:pPr>
            <w:ins w:id="104" w:author="yuninglong" w:date="2014-08-12T10:14:00Z">
              <w:r>
                <w:rPr>
                  <w:rFonts w:hint="eastAsia"/>
                </w:rPr>
                <w:t>字段名</w:t>
              </w:r>
            </w:ins>
          </w:p>
        </w:tc>
        <w:tc>
          <w:tcPr>
            <w:tcW w:w="838" w:type="dxa"/>
            <w:shd w:val="clear" w:color="auto" w:fill="C0C0C0"/>
            <w:vAlign w:val="top"/>
          </w:tcPr>
          <w:p>
            <w:pPr>
              <w:pStyle w:val="261"/>
              <w:rPr>
                <w:ins w:id="105" w:author="yuninglong" w:date="2014-08-12T10:14:00Z"/>
              </w:rPr>
            </w:pPr>
            <w:ins w:id="106" w:author="yuninglong" w:date="2014-08-12T10:14:00Z">
              <w:r>
                <w:rPr>
                  <w:rFonts w:hint="eastAsia"/>
                </w:rPr>
                <w:t>约束</w:t>
              </w:r>
            </w:ins>
          </w:p>
        </w:tc>
        <w:tc>
          <w:tcPr>
            <w:tcW w:w="1594" w:type="dxa"/>
            <w:shd w:val="clear" w:color="auto" w:fill="C0C0C0"/>
            <w:vAlign w:val="top"/>
          </w:tcPr>
          <w:p>
            <w:pPr>
              <w:pStyle w:val="261"/>
              <w:rPr>
                <w:ins w:id="107" w:author="yuninglong" w:date="2014-08-12T10:14:00Z"/>
              </w:rPr>
            </w:pPr>
            <w:ins w:id="108" w:author="yuninglong" w:date="2014-08-12T10:14:00Z">
              <w:r>
                <w:rPr>
                  <w:rFonts w:hint="eastAsia"/>
                </w:rPr>
                <w:t>类型</w:t>
              </w:r>
            </w:ins>
          </w:p>
        </w:tc>
        <w:tc>
          <w:tcPr>
            <w:tcW w:w="767" w:type="dxa"/>
            <w:shd w:val="clear" w:color="auto" w:fill="C0C0C0"/>
            <w:vAlign w:val="top"/>
          </w:tcPr>
          <w:p>
            <w:pPr>
              <w:pStyle w:val="261"/>
              <w:rPr>
                <w:ins w:id="109" w:author="yuninglong" w:date="2014-08-12T10:14:00Z"/>
              </w:rPr>
            </w:pPr>
            <w:ins w:id="110" w:author="yuninglong" w:date="2014-08-12T10:14:00Z">
              <w:r>
                <w:rPr>
                  <w:rFonts w:hint="eastAsia"/>
                </w:rPr>
                <w:t>长度</w:t>
              </w:r>
            </w:ins>
          </w:p>
        </w:tc>
        <w:tc>
          <w:tcPr>
            <w:tcW w:w="3833" w:type="dxa"/>
            <w:shd w:val="clear" w:color="auto" w:fill="C0C0C0"/>
            <w:vAlign w:val="top"/>
          </w:tcPr>
          <w:p>
            <w:pPr>
              <w:pStyle w:val="261"/>
              <w:rPr>
                <w:ins w:id="111" w:author="yuninglong" w:date="2014-08-12T10:14:00Z"/>
              </w:rPr>
            </w:pPr>
            <w:ins w:id="112" w:author="yuninglong" w:date="2014-08-12T10:14:00Z">
              <w:r>
                <w:rPr>
                  <w:rFonts w:hint="eastAsia"/>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13" w:author="yuninglong" w:date="2014-08-12T10:14:00Z"/>
        </w:trPr>
        <w:tc>
          <w:tcPr>
            <w:tcW w:w="2192" w:type="dxa"/>
            <w:tcBorders>
              <w:top w:val="single" w:color="auto" w:sz="4" w:space="0"/>
              <w:left w:val="single" w:color="auto" w:sz="4" w:space="0"/>
              <w:bottom w:val="single" w:color="auto" w:sz="4" w:space="0"/>
              <w:right w:val="single" w:color="auto" w:sz="4" w:space="0"/>
            </w:tcBorders>
            <w:vAlign w:val="center"/>
          </w:tcPr>
          <w:p>
            <w:pPr>
              <w:pStyle w:val="261"/>
              <w:rPr>
                <w:ins w:id="114" w:author="yuninglong" w:date="2014-08-12T10:14:00Z"/>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rPr>
                <w:ins w:id="115" w:author="yuninglong" w:date="2014-08-12T10:14:00Z"/>
              </w:rPr>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rPr>
                <w:ins w:id="116" w:author="yuninglong" w:date="2014-08-12T10:14:00Z"/>
              </w:rPr>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rPr>
                <w:ins w:id="117" w:author="yuninglong" w:date="2014-08-12T10:14:00Z"/>
              </w:rPr>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ins w:id="118" w:author="yuninglong" w:date="2014-08-12T10:14:00Z"/>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19" w:author="yuninglong" w:date="2014-08-12T10:14:00Z"/>
        </w:trPr>
        <w:tc>
          <w:tcPr>
            <w:tcW w:w="2192" w:type="dxa"/>
            <w:tcBorders>
              <w:top w:val="single" w:color="auto" w:sz="4" w:space="0"/>
              <w:left w:val="single" w:color="auto" w:sz="4" w:space="0"/>
              <w:bottom w:val="single" w:color="auto" w:sz="4" w:space="0"/>
              <w:right w:val="single" w:color="auto" w:sz="4" w:space="0"/>
            </w:tcBorders>
            <w:vAlign w:val="center"/>
          </w:tcPr>
          <w:p>
            <w:pPr>
              <w:pStyle w:val="261"/>
              <w:rPr>
                <w:ins w:id="120" w:author="yuninglong" w:date="2014-08-12T10:14:00Z"/>
                <w:color w:val="FF0000"/>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rPr>
                <w:ins w:id="121" w:author="yuninglong" w:date="2014-08-12T10:14:00Z"/>
              </w:rPr>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rPr>
                <w:ins w:id="122" w:author="yuninglong" w:date="2014-08-12T10:14:00Z"/>
              </w:rPr>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rPr>
                <w:ins w:id="123" w:author="yuninglong" w:date="2014-08-12T10:14:00Z"/>
              </w:rPr>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ins w:id="124" w:author="yuninglong" w:date="2014-08-12T10:14:00Z"/>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25" w:author="yuninglong" w:date="2014-08-12T16:26:00Z"/>
        </w:trPr>
        <w:tc>
          <w:tcPr>
            <w:tcW w:w="2192" w:type="dxa"/>
            <w:tcBorders>
              <w:top w:val="single" w:color="auto" w:sz="4" w:space="0"/>
              <w:left w:val="single" w:color="auto" w:sz="4" w:space="0"/>
              <w:bottom w:val="single" w:color="auto" w:sz="4" w:space="0"/>
              <w:right w:val="single" w:color="auto" w:sz="4" w:space="0"/>
            </w:tcBorders>
            <w:vAlign w:val="center"/>
          </w:tcPr>
          <w:p>
            <w:pPr>
              <w:pStyle w:val="261"/>
              <w:rPr>
                <w:ins w:id="126" w:author="yuninglong" w:date="2014-08-12T16:26:00Z"/>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rPr>
                <w:ins w:id="127" w:author="yuninglong" w:date="2014-08-12T16:26:00Z"/>
              </w:rPr>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rPr>
                <w:ins w:id="128" w:author="yuninglong" w:date="2014-08-12T16:26:00Z"/>
              </w:rPr>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rPr>
                <w:ins w:id="129" w:author="yuninglong" w:date="2014-08-12T16:26:00Z"/>
              </w:rPr>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ins w:id="130" w:author="yuninglong" w:date="2014-08-12T16:26: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31" w:author="yuninglong" w:date="2014-08-21T10:55:00Z"/>
        </w:trPr>
        <w:tc>
          <w:tcPr>
            <w:tcW w:w="2192" w:type="dxa"/>
            <w:tcBorders>
              <w:top w:val="single" w:color="auto" w:sz="4" w:space="0"/>
              <w:left w:val="single" w:color="auto" w:sz="4" w:space="0"/>
              <w:bottom w:val="single" w:color="auto" w:sz="4" w:space="0"/>
              <w:right w:val="single" w:color="auto" w:sz="4" w:space="0"/>
            </w:tcBorders>
            <w:vAlign w:val="center"/>
          </w:tcPr>
          <w:p>
            <w:pPr>
              <w:pStyle w:val="261"/>
              <w:rPr>
                <w:ins w:id="132" w:author="yuninglong" w:date="2014-08-21T10:55:00Z"/>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rPr>
                <w:ins w:id="133" w:author="yuninglong" w:date="2014-08-21T10:55:00Z"/>
              </w:rPr>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rPr>
                <w:ins w:id="134" w:author="yuninglong" w:date="2014-08-21T10:55:00Z"/>
              </w:rPr>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rPr>
                <w:ins w:id="135" w:author="yuninglong" w:date="2014-08-21T10:55:00Z"/>
              </w:rPr>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ins w:id="136" w:author="yuninglong" w:date="2014-08-21T10:55:00Z"/>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37" w:author="yuninglong" w:date="2014-08-21T10:57:00Z"/>
        </w:trPr>
        <w:tc>
          <w:tcPr>
            <w:tcW w:w="2192" w:type="dxa"/>
            <w:tcBorders>
              <w:top w:val="single" w:color="auto" w:sz="4" w:space="0"/>
              <w:left w:val="single" w:color="auto" w:sz="4" w:space="0"/>
              <w:bottom w:val="single" w:color="auto" w:sz="4" w:space="0"/>
              <w:right w:val="single" w:color="auto" w:sz="4" w:space="0"/>
            </w:tcBorders>
            <w:vAlign w:val="center"/>
          </w:tcPr>
          <w:p>
            <w:pPr>
              <w:pStyle w:val="261"/>
              <w:rPr>
                <w:ins w:id="138" w:author="yuninglong" w:date="2014-08-21T10:57:00Z"/>
              </w:rPr>
            </w:pPr>
          </w:p>
        </w:tc>
        <w:tc>
          <w:tcPr>
            <w:tcW w:w="838" w:type="dxa"/>
            <w:tcBorders>
              <w:top w:val="single" w:color="auto" w:sz="4" w:space="0"/>
              <w:left w:val="single" w:color="auto" w:sz="4" w:space="0"/>
              <w:bottom w:val="single" w:color="auto" w:sz="4" w:space="0"/>
              <w:right w:val="single" w:color="auto" w:sz="4" w:space="0"/>
            </w:tcBorders>
            <w:vAlign w:val="center"/>
          </w:tcPr>
          <w:p>
            <w:pPr>
              <w:pStyle w:val="261"/>
              <w:rPr>
                <w:ins w:id="139" w:author="yuninglong" w:date="2014-08-21T10:57:00Z"/>
              </w:rPr>
            </w:pPr>
          </w:p>
        </w:tc>
        <w:tc>
          <w:tcPr>
            <w:tcW w:w="1594" w:type="dxa"/>
            <w:tcBorders>
              <w:top w:val="single" w:color="auto" w:sz="4" w:space="0"/>
              <w:left w:val="single" w:color="auto" w:sz="4" w:space="0"/>
              <w:bottom w:val="single" w:color="auto" w:sz="4" w:space="0"/>
              <w:right w:val="single" w:color="auto" w:sz="4" w:space="0"/>
            </w:tcBorders>
            <w:vAlign w:val="center"/>
          </w:tcPr>
          <w:p>
            <w:pPr>
              <w:pStyle w:val="261"/>
              <w:rPr>
                <w:ins w:id="140" w:author="yuninglong" w:date="2014-08-21T10:57:00Z"/>
              </w:rPr>
            </w:pPr>
          </w:p>
        </w:tc>
        <w:tc>
          <w:tcPr>
            <w:tcW w:w="767" w:type="dxa"/>
            <w:tcBorders>
              <w:top w:val="single" w:color="auto" w:sz="4" w:space="0"/>
              <w:left w:val="single" w:color="auto" w:sz="4" w:space="0"/>
              <w:bottom w:val="single" w:color="auto" w:sz="4" w:space="0"/>
              <w:right w:val="single" w:color="auto" w:sz="4" w:space="0"/>
            </w:tcBorders>
            <w:vAlign w:val="center"/>
          </w:tcPr>
          <w:p>
            <w:pPr>
              <w:pStyle w:val="261"/>
              <w:rPr>
                <w:ins w:id="141" w:author="yuninglong" w:date="2014-08-21T10:57:00Z"/>
              </w:rPr>
            </w:pPr>
          </w:p>
        </w:tc>
        <w:tc>
          <w:tcPr>
            <w:tcW w:w="3833" w:type="dxa"/>
            <w:tcBorders>
              <w:top w:val="single" w:color="auto" w:sz="4" w:space="0"/>
              <w:left w:val="single" w:color="auto" w:sz="4" w:space="0"/>
              <w:bottom w:val="single" w:color="auto" w:sz="4" w:space="0"/>
              <w:right w:val="single" w:color="auto" w:sz="4" w:space="0"/>
            </w:tcBorders>
            <w:vAlign w:val="center"/>
          </w:tcPr>
          <w:p>
            <w:pPr>
              <w:pStyle w:val="359"/>
              <w:rPr>
                <w:ins w:id="142" w:author="yuninglong" w:date="2014-08-21T10:57:00Z"/>
                <w:rFonts w:ascii="Arial" w:hAnsi="Arial" w:cs="Times New Roman"/>
                <w:color w:val="auto"/>
                <w:sz w:val="21"/>
                <w:szCs w:val="21"/>
              </w:rPr>
            </w:pPr>
          </w:p>
        </w:tc>
      </w:tr>
    </w:tbl>
    <w:p>
      <w:pPr>
        <w:pStyle w:val="482"/>
        <w:rPr>
          <w:ins w:id="143" w:author="yuninglong" w:date="2014-08-12T10:14:00Z"/>
          <w:bCs/>
        </w:rPr>
      </w:pPr>
      <w:ins w:id="144" w:author="yuninglong" w:date="2014-08-12T10:14:00Z">
        <w:r>
          <w:rPr>
            <w:rFonts w:hint="eastAsia" w:ascii="Courier New" w:hAnsi="Courier New" w:cs="Courier New"/>
            <w:color w:val="000000"/>
            <w:sz w:val="20"/>
            <w:szCs w:val="20"/>
          </w:rPr>
          <w:t>ad_</w:t>
        </w:r>
      </w:ins>
      <w:ins w:id="145" w:author="yuninglong" w:date="2014-08-12T16:24:00Z">
        <w:r>
          <w:rPr>
            <w:rFonts w:ascii="Courier New" w:hAnsi="Courier New" w:cs="Courier New"/>
            <w:color w:val="000000"/>
            <w:sz w:val="20"/>
            <w:szCs w:val="20"/>
          </w:rPr>
          <w:t>syn</w:t>
        </w:r>
      </w:ins>
      <w:ins w:id="146" w:author="yuninglong" w:date="2014-08-12T10:14:00Z">
        <w:r>
          <w:rPr>
            <w:rFonts w:hint="eastAsia"/>
          </w:rPr>
          <w:t>_resp消息字段描述：</w:t>
        </w:r>
      </w:ins>
    </w:p>
    <w:tbl>
      <w:tblPr>
        <w:tblStyle w:val="106"/>
        <w:tblW w:w="9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
      <w:tblGrid>
        <w:gridCol w:w="1935"/>
        <w:gridCol w:w="902"/>
        <w:gridCol w:w="1657"/>
        <w:gridCol w:w="832"/>
        <w:gridCol w:w="3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47" w:author="yuninglong" w:date="2014-08-12T10:14:00Z"/>
        </w:trPr>
        <w:tc>
          <w:tcPr>
            <w:tcW w:w="1935" w:type="dxa"/>
            <w:shd w:val="clear" w:color="auto" w:fill="C0C0C0"/>
            <w:vAlign w:val="top"/>
          </w:tcPr>
          <w:p>
            <w:pPr>
              <w:pStyle w:val="261"/>
              <w:rPr>
                <w:ins w:id="148" w:author="yuninglong" w:date="2014-08-12T10:14:00Z"/>
              </w:rPr>
            </w:pPr>
            <w:ins w:id="149" w:author="yuninglong" w:date="2014-08-12T10:14:00Z">
              <w:r>
                <w:rPr>
                  <w:rFonts w:hint="eastAsia"/>
                </w:rPr>
                <w:t>字段名</w:t>
              </w:r>
            </w:ins>
          </w:p>
        </w:tc>
        <w:tc>
          <w:tcPr>
            <w:tcW w:w="902" w:type="dxa"/>
            <w:shd w:val="clear" w:color="auto" w:fill="C0C0C0"/>
            <w:vAlign w:val="top"/>
          </w:tcPr>
          <w:p>
            <w:pPr>
              <w:pStyle w:val="261"/>
              <w:rPr>
                <w:ins w:id="150" w:author="yuninglong" w:date="2014-08-12T10:14:00Z"/>
              </w:rPr>
            </w:pPr>
            <w:ins w:id="151" w:author="yuninglong" w:date="2014-08-12T10:14:00Z">
              <w:r>
                <w:rPr>
                  <w:rFonts w:hint="eastAsia"/>
                </w:rPr>
                <w:t>约束</w:t>
              </w:r>
            </w:ins>
          </w:p>
        </w:tc>
        <w:tc>
          <w:tcPr>
            <w:tcW w:w="1657" w:type="dxa"/>
            <w:shd w:val="clear" w:color="auto" w:fill="C0C0C0"/>
            <w:vAlign w:val="top"/>
          </w:tcPr>
          <w:p>
            <w:pPr>
              <w:pStyle w:val="261"/>
              <w:rPr>
                <w:ins w:id="152" w:author="yuninglong" w:date="2014-08-12T10:14:00Z"/>
              </w:rPr>
            </w:pPr>
            <w:ins w:id="153" w:author="yuninglong" w:date="2014-08-12T10:14:00Z">
              <w:r>
                <w:rPr>
                  <w:rFonts w:hint="eastAsia"/>
                </w:rPr>
                <w:t>类型</w:t>
              </w:r>
            </w:ins>
          </w:p>
        </w:tc>
        <w:tc>
          <w:tcPr>
            <w:tcW w:w="832" w:type="dxa"/>
            <w:shd w:val="clear" w:color="auto" w:fill="C0C0C0"/>
            <w:vAlign w:val="top"/>
          </w:tcPr>
          <w:p>
            <w:pPr>
              <w:pStyle w:val="261"/>
              <w:rPr>
                <w:ins w:id="154" w:author="yuninglong" w:date="2014-08-12T10:14:00Z"/>
              </w:rPr>
            </w:pPr>
            <w:ins w:id="155" w:author="yuninglong" w:date="2014-08-12T10:14:00Z">
              <w:r>
                <w:rPr>
                  <w:rFonts w:hint="eastAsia"/>
                </w:rPr>
                <w:t>长度</w:t>
              </w:r>
            </w:ins>
          </w:p>
        </w:tc>
        <w:tc>
          <w:tcPr>
            <w:tcW w:w="3898" w:type="dxa"/>
            <w:shd w:val="clear" w:color="auto" w:fill="C0C0C0"/>
            <w:vAlign w:val="top"/>
          </w:tcPr>
          <w:p>
            <w:pPr>
              <w:pStyle w:val="261"/>
              <w:rPr>
                <w:ins w:id="156" w:author="yuninglong" w:date="2014-08-12T10:14:00Z"/>
              </w:rPr>
            </w:pPr>
            <w:ins w:id="157" w:author="yuninglong" w:date="2014-08-12T10:14:00Z">
              <w:r>
                <w:rPr>
                  <w:rFonts w:hint="eastAsia"/>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58" w:author="yuninglong" w:date="2014-08-12T10:14:00Z"/>
        </w:trPr>
        <w:tc>
          <w:tcPr>
            <w:tcW w:w="1935" w:type="dxa"/>
            <w:tcBorders>
              <w:top w:val="single" w:color="auto" w:sz="4" w:space="0"/>
              <w:left w:val="single" w:color="auto" w:sz="4" w:space="0"/>
              <w:bottom w:val="single" w:color="auto" w:sz="4" w:space="0"/>
              <w:right w:val="single" w:color="auto" w:sz="4" w:space="0"/>
            </w:tcBorders>
            <w:vAlign w:val="center"/>
          </w:tcPr>
          <w:p>
            <w:pPr>
              <w:pStyle w:val="261"/>
              <w:rPr>
                <w:ins w:id="159" w:author="yuninglong" w:date="2014-08-12T10:14:00Z"/>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261"/>
              <w:rPr>
                <w:ins w:id="160" w:author="yuninglong" w:date="2014-08-12T10:14:00Z"/>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261"/>
              <w:rPr>
                <w:ins w:id="161" w:author="yuninglong" w:date="2014-08-12T10:14:00Z"/>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261"/>
              <w:rPr>
                <w:ins w:id="162" w:author="yuninglong" w:date="2014-08-12T10:14:00Z"/>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163" w:author="yuninglong" w:date="2014-08-12T10:14:00Z"/>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trHeight w:val="219" w:hRule="atLeast"/>
          <w:ins w:id="164" w:author="yuninglong" w:date="2014-08-12T10:14: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165" w:author="yuninglong" w:date="2014-08-12T10:14:00Z"/>
                <w:rFonts w:ascii="Arial" w:hAnsi="Arial" w:cs="Times New Roman"/>
                <w:color w:val="auto"/>
                <w:sz w:val="21"/>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166" w:author="yuninglong" w:date="2014-08-12T10:14:00Z"/>
                <w:rFonts w:ascii="Arial" w:hAnsi="Arial" w:cs="Times New Roman"/>
                <w:color w:val="auto"/>
                <w:sz w:val="21"/>
                <w:szCs w:val="21"/>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167" w:author="yuninglong" w:date="2014-08-12T10:14:00Z"/>
                <w:rFonts w:ascii="Arial" w:hAnsi="Arial" w:cs="Times New Roman"/>
                <w:color w:val="auto"/>
                <w:sz w:val="21"/>
                <w:szCs w:val="21"/>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168" w:author="yuninglong" w:date="2014-08-12T10:14:00Z"/>
                <w:rFonts w:ascii="Arial" w:hAnsi="Arial" w:cs="Times New Roman"/>
                <w:color w:val="auto"/>
                <w:sz w:val="21"/>
                <w:szCs w:val="21"/>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169" w:author="yuninglong" w:date="2014-08-12T10:14:00Z"/>
                <w:rFonts w:ascii="Arial" w:hAnsi="Arial" w:cs="Times New Roman"/>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108" w:type="dxa"/>
          </w:tblCellMar>
        </w:tblPrEx>
        <w:trPr>
          <w:ins w:id="170" w:author="yuninglong" w:date="2014-08-12T10:14:00Z"/>
        </w:trPr>
        <w:tc>
          <w:tcPr>
            <w:tcW w:w="1935" w:type="dxa"/>
            <w:tcBorders>
              <w:top w:val="single" w:color="auto" w:sz="4" w:space="0"/>
              <w:left w:val="single" w:color="auto" w:sz="4" w:space="0"/>
              <w:bottom w:val="single" w:color="auto" w:sz="4" w:space="0"/>
              <w:right w:val="single" w:color="auto" w:sz="4" w:space="0"/>
            </w:tcBorders>
            <w:vAlign w:val="center"/>
          </w:tcPr>
          <w:p>
            <w:pPr>
              <w:pStyle w:val="359"/>
              <w:rPr>
                <w:ins w:id="171" w:author="yuninglong" w:date="2014-08-12T10:14:00Z"/>
                <w:rFonts w:ascii="Arial" w:hAnsi="Arial" w:cs="Times New Roman"/>
                <w:color w:val="auto"/>
                <w:sz w:val="21"/>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pStyle w:val="359"/>
              <w:rPr>
                <w:ins w:id="172" w:author="yuninglong" w:date="2014-08-12T10:14:00Z"/>
                <w:rFonts w:ascii="Arial" w:hAnsi="Arial" w:cs="Times New Roman"/>
                <w:color w:val="auto"/>
                <w:sz w:val="21"/>
                <w:szCs w:val="21"/>
              </w:rPr>
            </w:pPr>
          </w:p>
        </w:tc>
        <w:tc>
          <w:tcPr>
            <w:tcW w:w="1657" w:type="dxa"/>
            <w:tcBorders>
              <w:top w:val="single" w:color="auto" w:sz="4" w:space="0"/>
              <w:left w:val="single" w:color="auto" w:sz="4" w:space="0"/>
              <w:bottom w:val="single" w:color="auto" w:sz="4" w:space="0"/>
              <w:right w:val="single" w:color="auto" w:sz="4" w:space="0"/>
            </w:tcBorders>
            <w:vAlign w:val="center"/>
          </w:tcPr>
          <w:p>
            <w:pPr>
              <w:pStyle w:val="359"/>
              <w:rPr>
                <w:ins w:id="173" w:author="yuninglong" w:date="2014-08-12T10:14:00Z"/>
                <w:rFonts w:ascii="Arial" w:hAnsi="Arial" w:cs="Times New Roman"/>
                <w:color w:val="auto"/>
                <w:sz w:val="21"/>
                <w:szCs w:val="21"/>
              </w:rPr>
            </w:pPr>
          </w:p>
        </w:tc>
        <w:tc>
          <w:tcPr>
            <w:tcW w:w="832" w:type="dxa"/>
            <w:tcBorders>
              <w:top w:val="single" w:color="auto" w:sz="4" w:space="0"/>
              <w:left w:val="single" w:color="auto" w:sz="4" w:space="0"/>
              <w:bottom w:val="single" w:color="auto" w:sz="4" w:space="0"/>
              <w:right w:val="single" w:color="auto" w:sz="4" w:space="0"/>
            </w:tcBorders>
            <w:vAlign w:val="center"/>
          </w:tcPr>
          <w:p>
            <w:pPr>
              <w:pStyle w:val="359"/>
              <w:rPr>
                <w:ins w:id="174" w:author="yuninglong" w:date="2014-08-12T10:14:00Z"/>
                <w:rFonts w:ascii="Arial" w:hAnsi="Arial" w:cs="Times New Roman"/>
                <w:color w:val="auto"/>
                <w:sz w:val="21"/>
                <w:szCs w:val="21"/>
              </w:rPr>
            </w:pPr>
          </w:p>
        </w:tc>
        <w:tc>
          <w:tcPr>
            <w:tcW w:w="3898" w:type="dxa"/>
            <w:tcBorders>
              <w:top w:val="single" w:color="auto" w:sz="4" w:space="0"/>
              <w:left w:val="single" w:color="auto" w:sz="4" w:space="0"/>
              <w:bottom w:val="single" w:color="auto" w:sz="4" w:space="0"/>
              <w:right w:val="single" w:color="auto" w:sz="4" w:space="0"/>
            </w:tcBorders>
            <w:vAlign w:val="center"/>
          </w:tcPr>
          <w:p>
            <w:pPr>
              <w:pStyle w:val="359"/>
              <w:rPr>
                <w:ins w:id="175" w:author="yuninglong" w:date="2014-08-12T10:14:00Z"/>
                <w:rFonts w:ascii="Arial" w:hAnsi="Arial" w:cs="Times New Roman"/>
                <w:color w:val="auto"/>
                <w:sz w:val="21"/>
                <w:szCs w:val="21"/>
              </w:rPr>
            </w:pPr>
          </w:p>
        </w:tc>
      </w:tr>
    </w:tbl>
    <w:p>
      <w:pPr>
        <w:pStyle w:val="491"/>
        <w:rPr>
          <w:ins w:id="176" w:author="yuninglong" w:date="2014-08-12T10:14:00Z"/>
        </w:rPr>
      </w:pPr>
      <w:ins w:id="177" w:author="yuninglong" w:date="2014-08-12T10:14:00Z">
        <w:r>
          <w:rPr>
            <w:rFonts w:hint="eastAsia"/>
          </w:rPr>
          <w:t>请求URL</w:t>
        </w:r>
      </w:ins>
    </w:p>
    <w:p>
      <w:pPr>
        <w:pStyle w:val="491"/>
        <w:rPr>
          <w:ins w:id="178" w:author="yuninglong" w:date="2014-08-12T10:14:00Z"/>
        </w:rPr>
      </w:pPr>
      <w:ins w:id="179" w:author="yuninglong" w:date="2014-08-12T10:14:00Z">
        <w:r>
          <w:rPr>
            <w:rFonts w:hint="eastAsia"/>
          </w:rPr>
          <w:t>消息例子</w:t>
        </w:r>
      </w:ins>
    </w:p>
    <w:p>
      <w:pPr>
        <w:pStyle w:val="482"/>
        <w:numPr>
          <w:ilvl w:val="0"/>
          <w:numId w:val="0"/>
        </w:numPr>
        <w:rPr>
          <w:ins w:id="180" w:author="yuninglong" w:date="2014-08-12T10:14:00Z"/>
          <w:b/>
          <w:bCs/>
        </w:rPr>
      </w:pPr>
      <w:ins w:id="181" w:author="yuninglong" w:date="2014-08-12T10:14:00Z">
        <w:r>
          <w:rPr>
            <w:b/>
            <w:bCs/>
          </w:rPr>
          <w:t>J</w:t>
        </w:r>
      </w:ins>
      <w:ins w:id="182" w:author="yuninglong" w:date="2014-08-12T10:14:00Z">
        <w:r>
          <w:rPr>
            <w:rFonts w:hint="eastAsia"/>
            <w:b/>
            <w:bCs/>
          </w:rPr>
          <w:t>SON请求参数：</w:t>
        </w:r>
      </w:ins>
    </w:p>
    <w:p>
      <w:pPr>
        <w:pStyle w:val="482"/>
        <w:numPr>
          <w:ilvl w:val="0"/>
          <w:numId w:val="0"/>
        </w:numPr>
        <w:rPr>
          <w:ins w:id="183" w:author="yuninglong" w:date="2014-08-12T10:14:00Z"/>
          <w:b/>
          <w:bCs/>
        </w:rPr>
      </w:pPr>
      <w:ins w:id="184" w:author="yuninglong" w:date="2014-08-12T10:14:00Z">
        <w:r>
          <w:rPr>
            <w:rFonts w:hint="eastAsia"/>
            <w:b/>
            <w:bCs/>
          </w:rPr>
          <w:t>JSON响应参数：</w:t>
        </w:r>
      </w:ins>
    </w:p>
    <w:p>
      <w:pPr>
        <w:pStyle w:val="152"/>
        <w:ind w:firstLine="420"/>
        <w:rPr>
          <w:ins w:id="185" w:author="yuninglong" w:date="2014-08-12T10:14:00Z"/>
          <w:bCs/>
        </w:rPr>
      </w:pPr>
    </w:p>
    <w:p>
      <w:pPr>
        <w:pStyle w:val="152"/>
        <w:ind w:firstLine="420"/>
        <w:rPr>
          <w:bCs/>
        </w:rPr>
      </w:pPr>
    </w:p>
    <w:p>
      <w:pPr>
        <w:pStyle w:val="487"/>
      </w:pPr>
      <w:bookmarkStart w:id="103" w:name="_Toc395101111"/>
      <w:r>
        <w:rPr>
          <w:rFonts w:hint="eastAsia"/>
        </w:rPr>
        <w:t>编制历史</w:t>
      </w:r>
      <w:bookmarkEnd w:id="97"/>
      <w:bookmarkEnd w:id="98"/>
      <w:bookmarkEnd w:id="103"/>
    </w:p>
    <w:tbl>
      <w:tblPr>
        <w:tblStyle w:val="106"/>
        <w:tblW w:w="9191" w:type="dxa"/>
        <w:tblInd w:w="42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246"/>
        <w:gridCol w:w="1592"/>
        <w:gridCol w:w="635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246" w:type="dxa"/>
            <w:tcBorders>
              <w:top w:val="single" w:color="auto" w:sz="4" w:space="0"/>
              <w:bottom w:val="single" w:color="auto" w:sz="6" w:space="0"/>
            </w:tcBorders>
            <w:shd w:val="clear" w:color="auto" w:fill="A6A6A6"/>
            <w:vAlign w:val="top"/>
          </w:tcPr>
          <w:p>
            <w:pPr>
              <w:jc w:val="center"/>
              <w:rPr>
                <w:b/>
              </w:rPr>
            </w:pPr>
            <w:r>
              <w:rPr>
                <w:rFonts w:hint="eastAsia"/>
              </w:rPr>
              <w:t>版本号</w:t>
            </w:r>
          </w:p>
        </w:tc>
        <w:tc>
          <w:tcPr>
            <w:tcW w:w="1592" w:type="dxa"/>
            <w:tcBorders>
              <w:top w:val="single" w:color="auto" w:sz="4" w:space="0"/>
              <w:bottom w:val="single" w:color="auto" w:sz="6" w:space="0"/>
            </w:tcBorders>
            <w:shd w:val="clear" w:color="auto" w:fill="A6A6A6"/>
            <w:vAlign w:val="top"/>
          </w:tcPr>
          <w:p>
            <w:pPr>
              <w:pStyle w:val="294"/>
              <w:rPr>
                <w:b w:val="0"/>
              </w:rPr>
            </w:pPr>
            <w:r>
              <w:rPr>
                <w:rFonts w:hint="eastAsia"/>
                <w:b w:val="0"/>
              </w:rPr>
              <w:t>更新时间</w:t>
            </w:r>
          </w:p>
        </w:tc>
        <w:tc>
          <w:tcPr>
            <w:tcW w:w="6353" w:type="dxa"/>
            <w:tcBorders>
              <w:top w:val="single" w:color="auto" w:sz="4" w:space="0"/>
              <w:bottom w:val="single" w:color="auto" w:sz="6" w:space="0"/>
            </w:tcBorders>
            <w:shd w:val="clear" w:color="auto" w:fill="A6A6A6"/>
            <w:vAlign w:val="top"/>
          </w:tcPr>
          <w:p>
            <w:pPr>
              <w:pStyle w:val="294"/>
              <w:rPr>
                <w:b w:val="0"/>
              </w:rPr>
            </w:pPr>
            <w:r>
              <w:rPr>
                <w:rFonts w:hint="eastAsia"/>
                <w:b w:val="0"/>
              </w:rPr>
              <w:t>主要内容或重大修改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246" w:type="dxa"/>
            <w:tcBorders>
              <w:top w:val="single" w:color="auto" w:sz="6" w:space="0"/>
              <w:bottom w:val="single" w:color="auto" w:sz="6" w:space="0"/>
            </w:tcBorders>
            <w:vAlign w:val="top"/>
          </w:tcPr>
          <w:p>
            <w:pPr>
              <w:pStyle w:val="193"/>
              <w:rPr>
                <w:rFonts w:hAnsi="宋体"/>
              </w:rPr>
            </w:pPr>
          </w:p>
        </w:tc>
        <w:tc>
          <w:tcPr>
            <w:tcW w:w="1592" w:type="dxa"/>
            <w:tcBorders>
              <w:top w:val="single" w:color="auto" w:sz="6" w:space="0"/>
              <w:bottom w:val="single" w:color="auto" w:sz="6" w:space="0"/>
            </w:tcBorders>
            <w:vAlign w:val="top"/>
          </w:tcPr>
          <w:p>
            <w:pPr>
              <w:pStyle w:val="193"/>
            </w:pPr>
          </w:p>
        </w:tc>
        <w:tc>
          <w:tcPr>
            <w:tcW w:w="6353" w:type="dxa"/>
            <w:tcBorders>
              <w:top w:val="single" w:color="auto" w:sz="6" w:space="0"/>
              <w:bottom w:val="single" w:color="auto" w:sz="6" w:space="0"/>
            </w:tcBorders>
            <w:vAlign w:val="top"/>
          </w:tcPr>
          <w:p>
            <w:pPr>
              <w:pStyle w:val="193"/>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246" w:type="dxa"/>
            <w:tcBorders>
              <w:top w:val="single" w:color="auto" w:sz="6" w:space="0"/>
              <w:bottom w:val="single" w:color="auto" w:sz="6" w:space="0"/>
            </w:tcBorders>
            <w:vAlign w:val="top"/>
          </w:tcPr>
          <w:p>
            <w:pPr>
              <w:pStyle w:val="193"/>
              <w:rPr>
                <w:rFonts w:hAnsi="宋体"/>
              </w:rPr>
            </w:pPr>
          </w:p>
        </w:tc>
        <w:tc>
          <w:tcPr>
            <w:tcW w:w="1592" w:type="dxa"/>
            <w:tcBorders>
              <w:top w:val="single" w:color="auto" w:sz="6" w:space="0"/>
              <w:bottom w:val="single" w:color="auto" w:sz="6" w:space="0"/>
            </w:tcBorders>
            <w:vAlign w:val="top"/>
          </w:tcPr>
          <w:p>
            <w:pPr>
              <w:pStyle w:val="193"/>
            </w:pPr>
          </w:p>
        </w:tc>
        <w:tc>
          <w:tcPr>
            <w:tcW w:w="6353" w:type="dxa"/>
            <w:tcBorders>
              <w:top w:val="single" w:color="auto" w:sz="6" w:space="0"/>
              <w:bottom w:val="single" w:color="auto" w:sz="6" w:space="0"/>
            </w:tcBorders>
            <w:vAlign w:val="top"/>
          </w:tcPr>
          <w:p>
            <w:pPr>
              <w:pStyle w:val="193"/>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ins w:id="186" w:author="yuninglong" w:date="2014-08-14T09:55:00Z"/>
        </w:trPr>
        <w:tc>
          <w:tcPr>
            <w:tcW w:w="1246" w:type="dxa"/>
            <w:tcBorders>
              <w:top w:val="single" w:color="auto" w:sz="6" w:space="0"/>
              <w:bottom w:val="single" w:color="auto" w:sz="6" w:space="0"/>
            </w:tcBorders>
            <w:vAlign w:val="top"/>
          </w:tcPr>
          <w:p>
            <w:pPr>
              <w:pStyle w:val="193"/>
              <w:rPr>
                <w:ins w:id="187" w:author="yuninglong" w:date="2014-08-14T09:55:00Z"/>
                <w:rFonts w:hAnsi="宋体"/>
              </w:rPr>
            </w:pPr>
          </w:p>
        </w:tc>
        <w:tc>
          <w:tcPr>
            <w:tcW w:w="1592" w:type="dxa"/>
            <w:tcBorders>
              <w:top w:val="single" w:color="auto" w:sz="6" w:space="0"/>
              <w:bottom w:val="single" w:color="auto" w:sz="6" w:space="0"/>
            </w:tcBorders>
            <w:vAlign w:val="top"/>
          </w:tcPr>
          <w:p>
            <w:pPr>
              <w:pStyle w:val="193"/>
              <w:rPr>
                <w:ins w:id="188" w:author="yuninglong" w:date="2014-08-14T09:55:00Z"/>
              </w:rPr>
            </w:pPr>
          </w:p>
        </w:tc>
        <w:tc>
          <w:tcPr>
            <w:tcW w:w="6353" w:type="dxa"/>
            <w:tcBorders>
              <w:top w:val="single" w:color="auto" w:sz="6" w:space="0"/>
              <w:bottom w:val="single" w:color="auto" w:sz="6" w:space="0"/>
            </w:tcBorders>
            <w:vAlign w:val="top"/>
          </w:tcPr>
          <w:p>
            <w:pPr>
              <w:pStyle w:val="193"/>
              <w:rPr>
                <w:ins w:id="189" w:author="yuninglong" w:date="2014-08-14T09:55:00Z"/>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ins w:id="190" w:author="yuninglong" w:date="2014-08-18T11:15:00Z"/>
        </w:trPr>
        <w:tc>
          <w:tcPr>
            <w:tcW w:w="1246" w:type="dxa"/>
            <w:tcBorders>
              <w:top w:val="single" w:color="auto" w:sz="6" w:space="0"/>
              <w:bottom w:val="single" w:color="auto" w:sz="6" w:space="0"/>
            </w:tcBorders>
            <w:vAlign w:val="top"/>
          </w:tcPr>
          <w:p>
            <w:pPr>
              <w:pStyle w:val="193"/>
              <w:rPr>
                <w:ins w:id="191" w:author="yuninglong" w:date="2014-08-18T11:15:00Z"/>
                <w:rFonts w:hAnsi="宋体"/>
              </w:rPr>
            </w:pPr>
          </w:p>
        </w:tc>
        <w:tc>
          <w:tcPr>
            <w:tcW w:w="1592" w:type="dxa"/>
            <w:tcBorders>
              <w:top w:val="single" w:color="auto" w:sz="6" w:space="0"/>
              <w:bottom w:val="single" w:color="auto" w:sz="6" w:space="0"/>
            </w:tcBorders>
            <w:vAlign w:val="top"/>
          </w:tcPr>
          <w:p>
            <w:pPr>
              <w:pStyle w:val="193"/>
              <w:rPr>
                <w:ins w:id="192" w:author="yuninglong" w:date="2014-08-18T11:15:00Z"/>
              </w:rPr>
            </w:pPr>
          </w:p>
        </w:tc>
        <w:tc>
          <w:tcPr>
            <w:tcW w:w="6353" w:type="dxa"/>
            <w:tcBorders>
              <w:top w:val="single" w:color="auto" w:sz="6" w:space="0"/>
              <w:bottom w:val="single" w:color="auto" w:sz="6" w:space="0"/>
            </w:tcBorders>
            <w:vAlign w:val="top"/>
          </w:tcPr>
          <w:p>
            <w:pPr>
              <w:pStyle w:val="193"/>
              <w:rPr>
                <w:ins w:id="193" w:author="yuninglong" w:date="2014-08-18T11:15:00Z"/>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ins w:id="194" w:author="yuninglong" w:date="2014-09-17T09:41:00Z"/>
        </w:trPr>
        <w:tc>
          <w:tcPr>
            <w:tcW w:w="1246" w:type="dxa"/>
            <w:tcBorders>
              <w:top w:val="single" w:color="auto" w:sz="6" w:space="0"/>
              <w:bottom w:val="single" w:color="auto" w:sz="6" w:space="0"/>
            </w:tcBorders>
            <w:vAlign w:val="top"/>
          </w:tcPr>
          <w:p>
            <w:pPr>
              <w:pStyle w:val="193"/>
              <w:rPr>
                <w:ins w:id="195" w:author="yuninglong" w:date="2014-09-17T09:41:00Z"/>
                <w:rFonts w:hAnsi="宋体"/>
              </w:rPr>
            </w:pPr>
          </w:p>
        </w:tc>
        <w:tc>
          <w:tcPr>
            <w:tcW w:w="1592" w:type="dxa"/>
            <w:tcBorders>
              <w:top w:val="single" w:color="auto" w:sz="6" w:space="0"/>
              <w:bottom w:val="single" w:color="auto" w:sz="6" w:space="0"/>
            </w:tcBorders>
            <w:vAlign w:val="top"/>
          </w:tcPr>
          <w:p>
            <w:pPr>
              <w:pStyle w:val="193"/>
              <w:rPr>
                <w:ins w:id="196" w:author="yuninglong" w:date="2014-09-17T09:41:00Z"/>
                <w:rFonts w:hAnsi="宋体"/>
              </w:rPr>
            </w:pPr>
          </w:p>
        </w:tc>
        <w:tc>
          <w:tcPr>
            <w:tcW w:w="6353" w:type="dxa"/>
            <w:tcBorders>
              <w:top w:val="single" w:color="auto" w:sz="6" w:space="0"/>
              <w:bottom w:val="single" w:color="auto" w:sz="6" w:space="0"/>
            </w:tcBorders>
            <w:vAlign w:val="top"/>
          </w:tcPr>
          <w:p>
            <w:pPr>
              <w:pStyle w:val="193"/>
              <w:rPr>
                <w:ins w:id="197" w:author="yuninglong" w:date="2014-09-17T09:41:00Z"/>
                <w:rFonts w:hAnsi="宋体"/>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ins w:id="198" w:author="yuninglong" w:date="2014-08-21T11:03:00Z"/>
        </w:trPr>
        <w:tc>
          <w:tcPr>
            <w:tcW w:w="1246" w:type="dxa"/>
            <w:tcBorders>
              <w:top w:val="single" w:color="auto" w:sz="6" w:space="0"/>
              <w:bottom w:val="single" w:color="auto" w:sz="6" w:space="0"/>
            </w:tcBorders>
            <w:vAlign w:val="top"/>
          </w:tcPr>
          <w:p>
            <w:pPr>
              <w:pStyle w:val="193"/>
              <w:rPr>
                <w:ins w:id="199" w:author="yuninglong" w:date="2014-08-21T11:03:00Z"/>
                <w:rFonts w:hAnsi="宋体"/>
              </w:rPr>
            </w:pPr>
          </w:p>
        </w:tc>
        <w:tc>
          <w:tcPr>
            <w:tcW w:w="1592" w:type="dxa"/>
            <w:tcBorders>
              <w:top w:val="single" w:color="auto" w:sz="6" w:space="0"/>
              <w:bottom w:val="single" w:color="auto" w:sz="6" w:space="0"/>
            </w:tcBorders>
            <w:vAlign w:val="top"/>
          </w:tcPr>
          <w:p>
            <w:pPr>
              <w:pStyle w:val="193"/>
              <w:rPr>
                <w:ins w:id="200" w:author="yuninglong" w:date="2014-08-21T11:03:00Z"/>
                <w:rFonts w:hAnsi="宋体"/>
              </w:rPr>
            </w:pPr>
          </w:p>
        </w:tc>
        <w:tc>
          <w:tcPr>
            <w:tcW w:w="6353" w:type="dxa"/>
            <w:tcBorders>
              <w:top w:val="single" w:color="auto" w:sz="6" w:space="0"/>
              <w:bottom w:val="single" w:color="auto" w:sz="6" w:space="0"/>
            </w:tcBorders>
            <w:vAlign w:val="top"/>
          </w:tcPr>
          <w:p>
            <w:pPr>
              <w:pStyle w:val="193"/>
              <w:rPr>
                <w:ins w:id="201" w:author="yuninglong" w:date="2014-08-21T11:03:00Z"/>
                <w:rFonts w:hAnsi="宋体"/>
              </w:rPr>
            </w:pPr>
          </w:p>
        </w:tc>
      </w:tr>
    </w:tbl>
    <w:p>
      <w:pPr>
        <w:pStyle w:val="488"/>
        <w:rPr>
          <w:b w:val="0"/>
        </w:rPr>
      </w:pPr>
      <w:bookmarkStart w:id="104" w:name="_Toc325618277"/>
      <w:bookmarkStart w:id="105" w:name="_Toc325618935"/>
      <w:bookmarkStart w:id="106" w:name="_Toc395101112"/>
      <w:r>
        <w:rPr>
          <w:rFonts w:hint="eastAsia"/>
          <w:b w:val="0"/>
        </w:rPr>
        <w:t>附录A</w:t>
      </w:r>
      <w:bookmarkEnd w:id="104"/>
      <w:bookmarkEnd w:id="105"/>
      <w:r>
        <w:rPr>
          <w:rFonts w:hint="eastAsia"/>
          <w:b w:val="0"/>
        </w:rPr>
        <w:t>（标准性附录）</w:t>
      </w:r>
      <w:bookmarkEnd w:id="106"/>
    </w:p>
    <w:p>
      <w:bookmarkStart w:id="107" w:name="_address_info_schema(地址信息)"/>
      <w:bookmarkEnd w:id="107"/>
      <w:bookmarkStart w:id="108" w:name="_附录B:_模式（schema）描述"/>
      <w:bookmarkEnd w:id="108"/>
    </w:p>
    <w:p>
      <w:pPr>
        <w:pStyle w:val="152"/>
        <w:ind w:firstLine="0" w:firstLineChars="0"/>
        <w:rPr>
          <w:snapToGrid w:val="0"/>
        </w:rPr>
      </w:pPr>
    </w:p>
    <w:sectPr>
      <w:pgSz w:w="11906" w:h="16838"/>
      <w:pgMar w:top="1440" w:right="1134"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ˎ̥">
    <w:altName w:val="微软雅黑"/>
    <w:panose1 w:val="00000000000000000000"/>
    <w:charset w:val="00"/>
    <w:family w:val="auto"/>
    <w:pitch w:val="default"/>
    <w:sig w:usb0="00000000" w:usb1="00000000" w:usb2="00000000" w:usb3="00000000" w:csb0="00040001" w:csb1="00000000"/>
  </w:font>
  <w:font w:name="Arial Narrow">
    <w:altName w:val="Arial"/>
    <w:panose1 w:val="020B0606020202030204"/>
    <w:charset w:val="00"/>
    <w:family w:val="auto"/>
    <w:pitch w:val="default"/>
    <w:sig w:usb0="00000287" w:usb1="00000800" w:usb2="00000000" w:usb3="00000000" w:csb0="0000009F" w:csb1="00000000"/>
  </w:font>
  <w:font w:name="FrutigerNext LT Regular">
    <w:altName w:val="微软雅黑"/>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Garamond">
    <w:altName w:val="PMingLiU"/>
    <w:panose1 w:val="02020404030301010803"/>
    <w:charset w:val="00"/>
    <w:family w:val="auto"/>
    <w:pitch w:val="default"/>
    <w:sig w:usb0="00000287" w:usb1="00000000" w:usb2="00000000" w:usb3="00000000" w:csb0="0000009F" w:csb1="00000000"/>
  </w:font>
  <w:font w:name="楷体_GB2312">
    <w:altName w:val="楷体"/>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Arial Unicode MS">
    <w:altName w:val="Arial"/>
    <w:panose1 w:val="020B0604020202020204"/>
    <w:charset w:val="00"/>
    <w:family w:val="auto"/>
    <w:pitch w:val="default"/>
    <w:sig w:usb0="00000003" w:usb1="00000000" w:usb2="00000000" w:usb3="00000000" w:csb0="00000001" w:csb1="00000000"/>
  </w:font>
  <w:font w:name="Book Antiqua">
    <w:altName w:val="Segoe Print"/>
    <w:panose1 w:val="02040602050305030304"/>
    <w:charset w:val="00"/>
    <w:family w:val="auto"/>
    <w:pitch w:val="default"/>
    <w:sig w:usb0="00000287" w:usb1="00000000" w:usb2="00000000" w:usb3="00000000" w:csb0="0000009F" w:csb1="00000000"/>
  </w:font>
  <w:font w:name="Cambria">
    <w:panose1 w:val="02040503050406030204"/>
    <w:charset w:val="00"/>
    <w:family w:val="auto"/>
    <w:pitch w:val="default"/>
    <w:sig w:usb0="E00002FF" w:usb1="400004FF" w:usb2="00000000" w:usb3="00000000" w:csb0="2000019F" w:csb1="00000000"/>
  </w:font>
  <w:font w:name="幼圆">
    <w:altName w:val="宋体"/>
    <w:panose1 w:val="0201050906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7"/>
      <w:jc w:val="right"/>
    </w:pPr>
    <w:r>
      <w:rPr>
        <w:rStyle w:val="91"/>
      </w:rPr>
      <w:fldChar w:fldCharType="begin"/>
    </w:r>
    <w:r>
      <w:rPr>
        <w:rStyle w:val="91"/>
      </w:rPr>
      <w:instrText xml:space="preserve"> PAGE </w:instrText>
    </w:r>
    <w:r>
      <w:rPr>
        <w:rStyle w:val="91"/>
      </w:rPr>
      <w:fldChar w:fldCharType="separate"/>
    </w:r>
    <w:r>
      <w:rPr>
        <w:rStyle w:val="91"/>
      </w:rPr>
      <w:t>3</w:t>
    </w:r>
    <w:r>
      <w:rPr>
        <w:rStyle w:val="9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0"/>
      <w:pBdr>
        <w:bottom w:val="none" w:color="auto" w:sz="0" w:space="0"/>
      </w:pBdr>
      <w:rPr>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2903823">
    <w:nsid w:val="66B16D0F"/>
    <w:multiLevelType w:val="multilevel"/>
    <w:tmpl w:val="66B16D0F"/>
    <w:lvl w:ilvl="0" w:tentative="1">
      <w:start w:val="1"/>
      <w:numFmt w:val="lowerLetter"/>
      <w:pStyle w:val="390"/>
      <w:lvlText w:val="%1)"/>
      <w:lvlJc w:val="left"/>
      <w:pPr>
        <w:tabs>
          <w:tab w:val="left" w:pos="403"/>
        </w:tabs>
        <w:ind w:left="403" w:hanging="403"/>
      </w:pPr>
      <w:rPr>
        <w:rFonts w:hint="default" w:ascii="Arial" w:hAnsi="Arial" w:eastAsia="宋体"/>
        <w:color w:val="auto"/>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38520629">
    <w:nsid w:val="7F773C35"/>
    <w:multiLevelType w:val="multilevel"/>
    <w:tmpl w:val="7F773C35"/>
    <w:lvl w:ilvl="0" w:tentative="1">
      <w:start w:val="1"/>
      <w:numFmt w:val="bullet"/>
      <w:pStyle w:val="408"/>
      <w:lvlText w:val=""/>
      <w:lvlJc w:val="left"/>
      <w:pPr>
        <w:tabs>
          <w:tab w:val="left" w:pos="350"/>
        </w:tabs>
        <w:ind w:left="350" w:hanging="170"/>
      </w:pPr>
      <w:rPr>
        <w:rFonts w:hint="default" w:ascii="Wingdings" w:hAnsi="Wingdings" w:eastAsia="宋体"/>
        <w:b w:val="0"/>
        <w:i w:val="0"/>
        <w:color w:val="auto"/>
        <w:position w:val="3"/>
        <w:sz w:val="13"/>
        <w:szCs w:val="13"/>
      </w:rPr>
    </w:lvl>
    <w:lvl w:ilvl="1" w:tentative="1">
      <w:start w:val="1"/>
      <w:numFmt w:val="bullet"/>
      <w:lvlText w:val=""/>
      <w:lvlJc w:val="left"/>
      <w:pPr>
        <w:tabs>
          <w:tab w:val="left" w:pos="1020"/>
        </w:tabs>
        <w:ind w:left="1020" w:hanging="420"/>
      </w:pPr>
      <w:rPr>
        <w:rFonts w:hint="default" w:ascii="Wingdings" w:hAnsi="Wingdings"/>
        <w:b w:val="0"/>
        <w:i w:val="0"/>
        <w:color w:val="auto"/>
        <w:position w:val="3"/>
        <w:sz w:val="13"/>
        <w:szCs w:val="13"/>
      </w:rPr>
    </w:lvl>
    <w:lvl w:ilvl="2" w:tentative="1">
      <w:start w:val="1"/>
      <w:numFmt w:val="bullet"/>
      <w:lvlText w:val=""/>
      <w:lvlJc w:val="left"/>
      <w:pPr>
        <w:tabs>
          <w:tab w:val="left" w:pos="1440"/>
        </w:tabs>
        <w:ind w:left="1440" w:hanging="420"/>
      </w:pPr>
      <w:rPr>
        <w:rFonts w:hint="default" w:ascii="Wingdings" w:hAnsi="Wingdings"/>
      </w:rPr>
    </w:lvl>
    <w:lvl w:ilvl="3" w:tentative="1">
      <w:start w:val="1"/>
      <w:numFmt w:val="bullet"/>
      <w:lvlText w:val=""/>
      <w:lvlJc w:val="left"/>
      <w:pPr>
        <w:tabs>
          <w:tab w:val="left" w:pos="1860"/>
        </w:tabs>
        <w:ind w:left="1860" w:hanging="420"/>
      </w:pPr>
      <w:rPr>
        <w:rFonts w:hint="default" w:ascii="Wingdings" w:hAnsi="Wingdings"/>
      </w:rPr>
    </w:lvl>
    <w:lvl w:ilvl="4" w:tentative="1">
      <w:start w:val="1"/>
      <w:numFmt w:val="bullet"/>
      <w:lvlText w:val=""/>
      <w:lvlJc w:val="left"/>
      <w:pPr>
        <w:tabs>
          <w:tab w:val="left" w:pos="2280"/>
        </w:tabs>
        <w:ind w:left="2280" w:hanging="420"/>
      </w:pPr>
      <w:rPr>
        <w:rFonts w:hint="default" w:ascii="Wingdings" w:hAnsi="Wingdings"/>
      </w:rPr>
    </w:lvl>
    <w:lvl w:ilvl="5" w:tentative="1">
      <w:start w:val="1"/>
      <w:numFmt w:val="bullet"/>
      <w:lvlText w:val=""/>
      <w:lvlJc w:val="left"/>
      <w:pPr>
        <w:tabs>
          <w:tab w:val="left" w:pos="2700"/>
        </w:tabs>
        <w:ind w:left="2700" w:hanging="420"/>
      </w:pPr>
      <w:rPr>
        <w:rFonts w:hint="default" w:ascii="Wingdings" w:hAnsi="Wingdings"/>
      </w:rPr>
    </w:lvl>
    <w:lvl w:ilvl="6" w:tentative="1">
      <w:start w:val="1"/>
      <w:numFmt w:val="bullet"/>
      <w:lvlText w:val=""/>
      <w:lvlJc w:val="left"/>
      <w:pPr>
        <w:tabs>
          <w:tab w:val="left" w:pos="3120"/>
        </w:tabs>
        <w:ind w:left="3120" w:hanging="420"/>
      </w:pPr>
      <w:rPr>
        <w:rFonts w:hint="default" w:ascii="Wingdings" w:hAnsi="Wingdings"/>
      </w:rPr>
    </w:lvl>
    <w:lvl w:ilvl="7" w:tentative="1">
      <w:start w:val="1"/>
      <w:numFmt w:val="bullet"/>
      <w:lvlText w:val=""/>
      <w:lvlJc w:val="left"/>
      <w:pPr>
        <w:tabs>
          <w:tab w:val="left" w:pos="3540"/>
        </w:tabs>
        <w:ind w:left="3540" w:hanging="420"/>
      </w:pPr>
      <w:rPr>
        <w:rFonts w:hint="default" w:ascii="Wingdings" w:hAnsi="Wingdings"/>
      </w:rPr>
    </w:lvl>
    <w:lvl w:ilvl="8" w:tentative="1">
      <w:start w:val="1"/>
      <w:numFmt w:val="bullet"/>
      <w:lvlText w:val=""/>
      <w:lvlJc w:val="left"/>
      <w:pPr>
        <w:tabs>
          <w:tab w:val="left" w:pos="3960"/>
        </w:tabs>
        <w:ind w:left="3960" w:hanging="420"/>
      </w:pPr>
      <w:rPr>
        <w:rFonts w:hint="default" w:ascii="Wingdings" w:hAnsi="Wingdings"/>
      </w:rPr>
    </w:lvl>
  </w:abstractNum>
  <w:abstractNum w:abstractNumId="4294967167">
    <w:nsid w:val="FFFFFF7F"/>
    <w:multiLevelType w:val="singleLevel"/>
    <w:tmpl w:val="FFFFFF7F"/>
    <w:lvl w:ilvl="0" w:tentative="1">
      <w:start w:val="1"/>
      <w:numFmt w:val="decimal"/>
      <w:pStyle w:val="18"/>
      <w:lvlText w:val="%1."/>
      <w:lvlJc w:val="left"/>
      <w:pPr>
        <w:tabs>
          <w:tab w:val="left" w:pos="780"/>
        </w:tabs>
        <w:ind w:left="780" w:hanging="360"/>
      </w:pPr>
    </w:lvl>
  </w:abstractNum>
  <w:abstractNum w:abstractNumId="4294967168">
    <w:nsid w:val="FFFFFF80"/>
    <w:multiLevelType w:val="singleLevel"/>
    <w:tmpl w:val="FFFFFF80"/>
    <w:lvl w:ilvl="0" w:tentative="1">
      <w:start w:val="1"/>
      <w:numFmt w:val="bullet"/>
      <w:pStyle w:val="48"/>
      <w:lvlText w:val=""/>
      <w:lvlJc w:val="left"/>
      <w:pPr>
        <w:tabs>
          <w:tab w:val="left" w:pos="2040"/>
        </w:tabs>
        <w:ind w:left="2040" w:hanging="360"/>
      </w:pPr>
      <w:rPr>
        <w:rFonts w:hint="default" w:ascii="Wingdings" w:hAnsi="Wingdings"/>
      </w:rPr>
    </w:lvl>
  </w:abstractNum>
  <w:abstractNum w:abstractNumId="4294967169">
    <w:nsid w:val="FFFFFF81"/>
    <w:multiLevelType w:val="singleLevel"/>
    <w:tmpl w:val="FFFFFF81"/>
    <w:lvl w:ilvl="0" w:tentative="1">
      <w:start w:val="1"/>
      <w:numFmt w:val="bullet"/>
      <w:pStyle w:val="22"/>
      <w:lvlText w:val=""/>
      <w:lvlJc w:val="left"/>
      <w:pPr>
        <w:tabs>
          <w:tab w:val="left" w:pos="1620"/>
        </w:tabs>
        <w:ind w:left="1620" w:hanging="360"/>
      </w:pPr>
      <w:rPr>
        <w:rFonts w:hint="default" w:ascii="Wingdings" w:hAnsi="Wingdings"/>
      </w:rPr>
    </w:lvl>
  </w:abstractNum>
  <w:abstractNum w:abstractNumId="1913736916">
    <w:nsid w:val="72114ED4"/>
    <w:multiLevelType w:val="multilevel"/>
    <w:tmpl w:val="72114ED4"/>
    <w:lvl w:ilvl="0" w:tentative="1">
      <w:start w:val="1"/>
      <w:numFmt w:val="decimal"/>
      <w:pStyle w:val="329"/>
      <w:lvlText w:val="%1."/>
      <w:lvlJc w:val="left"/>
      <w:pPr>
        <w:tabs>
          <w:tab w:val="left" w:pos="425"/>
        </w:tabs>
        <w:ind w:left="425" w:hanging="425"/>
      </w:pPr>
      <w:rPr>
        <w:rFonts w:hint="default" w:ascii="Times New Roman" w:hAnsi="Times New Roman" w:eastAsia="黑体"/>
        <w:sz w:val="21"/>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pStyle w:val="332"/>
      <w:lvlText w:val="%1.%2.%3.%4.%5."/>
      <w:lvlJc w:val="left"/>
      <w:pPr>
        <w:tabs>
          <w:tab w:val="left" w:pos="992"/>
        </w:tabs>
        <w:ind w:left="992" w:hanging="992"/>
      </w:pPr>
      <w:rPr>
        <w:rFonts w:hint="eastAsia"/>
      </w:rPr>
    </w:lvl>
    <w:lvl w:ilvl="5" w:tentative="1">
      <w:start w:val="1"/>
      <w:numFmt w:val="decimal"/>
      <w:pStyle w:val="333"/>
      <w:lvlText w:val="%1.%2.%3.%4.%5.%6."/>
      <w:lvlJc w:val="left"/>
      <w:pPr>
        <w:tabs>
          <w:tab w:val="left" w:pos="1134"/>
        </w:tabs>
        <w:ind w:left="1134" w:hanging="1134"/>
      </w:pPr>
      <w:rPr>
        <w:rFonts w:hint="eastAsia"/>
      </w:rPr>
    </w:lvl>
    <w:lvl w:ilvl="6" w:tentative="1">
      <w:start w:val="1"/>
      <w:numFmt w:val="decimal"/>
      <w:lvlRestart w:val="1"/>
      <w:pStyle w:val="334"/>
      <w:suff w:val="space"/>
      <w:lvlText w:val="图%1-%7  "/>
      <w:lvlJc w:val="left"/>
      <w:pPr>
        <w:ind w:left="0" w:firstLine="0"/>
      </w:pPr>
      <w:rPr>
        <w:rFonts w:hint="eastAsia"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21"/>
        <w:szCs w:val="16"/>
        <w:u w:val="none"/>
      </w:rPr>
    </w:lvl>
    <w:lvl w:ilvl="7" w:tentative="1">
      <w:start w:val="1"/>
      <w:numFmt w:val="decimal"/>
      <w:lvlRestart w:val="1"/>
      <w:pStyle w:val="228"/>
      <w:suff w:val="nothing"/>
      <w:lvlText w:val="表%1-%8  "/>
      <w:lvlJc w:val="left"/>
      <w:pPr>
        <w:ind w:left="0" w:firstLine="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8" w:tentative="1">
      <w:start w:val="1"/>
      <w:numFmt w:val="decimal"/>
      <w:lvlText w:val="%1.%2.%3.%4.%5.%6.%7.%8.%9."/>
      <w:lvlJc w:val="left"/>
      <w:pPr>
        <w:tabs>
          <w:tab w:val="left" w:pos="1559"/>
        </w:tabs>
        <w:ind w:left="1559" w:hanging="1559"/>
      </w:pPr>
      <w:rPr>
        <w:rFonts w:hint="eastAsia"/>
      </w:rPr>
    </w:lvl>
  </w:abstractNum>
  <w:abstractNum w:abstractNumId="1810899848">
    <w:nsid w:val="6BF02388"/>
    <w:multiLevelType w:val="multilevel"/>
    <w:tmpl w:val="6BF0238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92016667">
    <w:nsid w:val="6AD0011B"/>
    <w:multiLevelType w:val="multilevel"/>
    <w:tmpl w:val="6AD0011B"/>
    <w:lvl w:ilvl="0" w:tentative="1">
      <w:start w:val="1"/>
      <w:numFmt w:val="lowerLetter"/>
      <w:pStyle w:val="394"/>
      <w:lvlText w:val="%1)"/>
      <w:lvlJc w:val="left"/>
      <w:pPr>
        <w:tabs>
          <w:tab w:val="left" w:pos="403"/>
        </w:tabs>
        <w:ind w:left="403" w:hanging="403"/>
      </w:pPr>
      <w:rPr>
        <w:rFonts w:hint="default" w:ascii="Arial" w:hAnsi="Arial" w:eastAsia="宋体"/>
        <w:color w:val="0000FF"/>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294967166">
    <w:nsid w:val="FFFFFF7E"/>
    <w:multiLevelType w:val="singleLevel"/>
    <w:tmpl w:val="FFFFFF7E"/>
    <w:lvl w:ilvl="0" w:tentative="1">
      <w:start w:val="1"/>
      <w:numFmt w:val="decimal"/>
      <w:pStyle w:val="38"/>
      <w:lvlText w:val="%1."/>
      <w:lvlJc w:val="left"/>
      <w:pPr>
        <w:tabs>
          <w:tab w:val="left" w:pos="1200"/>
        </w:tabs>
        <w:ind w:left="1200" w:hanging="360"/>
      </w:pPr>
    </w:lvl>
  </w:abstractNum>
  <w:abstractNum w:abstractNumId="4294967165">
    <w:nsid w:val="FFFFFF7D"/>
    <w:multiLevelType w:val="singleLevel"/>
    <w:tmpl w:val="FFFFFF7D"/>
    <w:lvl w:ilvl="0" w:tentative="1">
      <w:start w:val="1"/>
      <w:numFmt w:val="decimal"/>
      <w:pStyle w:val="49"/>
      <w:lvlText w:val="%1."/>
      <w:lvlJc w:val="left"/>
      <w:pPr>
        <w:tabs>
          <w:tab w:val="left" w:pos="1620"/>
        </w:tabs>
        <w:ind w:left="1620" w:hanging="360"/>
      </w:pPr>
    </w:lvl>
  </w:abstractNum>
  <w:abstractNum w:abstractNumId="4294967164">
    <w:nsid w:val="FFFFFF7C"/>
    <w:multiLevelType w:val="singleLevel"/>
    <w:tmpl w:val="FFFFFF7C"/>
    <w:lvl w:ilvl="0" w:tentative="1">
      <w:start w:val="1"/>
      <w:numFmt w:val="decimal"/>
      <w:pStyle w:val="68"/>
      <w:lvlText w:val="%1."/>
      <w:lvlJc w:val="left"/>
      <w:pPr>
        <w:tabs>
          <w:tab w:val="left" w:pos="2040"/>
        </w:tabs>
        <w:ind w:left="2040" w:hanging="360"/>
      </w:pPr>
    </w:lvl>
  </w:abstractNum>
  <w:abstractNum w:abstractNumId="883759363">
    <w:nsid w:val="34AD1903"/>
    <w:multiLevelType w:val="multilevel"/>
    <w:tmpl w:val="34AD190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92262867">
    <w:nsid w:val="1D5755D3"/>
    <w:multiLevelType w:val="multilevel"/>
    <w:tmpl w:val="1D5755D3"/>
    <w:lvl w:ilvl="0" w:tentative="1">
      <w:start w:val="1"/>
      <w:numFmt w:val="bullet"/>
      <w:pStyle w:val="366"/>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spacing w:val="0"/>
        <w:w w:val="100"/>
        <w:position w:val="2"/>
        <w:sz w:val="16"/>
        <w:szCs w:val="16"/>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4294967170">
    <w:nsid w:val="FFFFFF82"/>
    <w:multiLevelType w:val="singleLevel"/>
    <w:tmpl w:val="FFFFFF82"/>
    <w:lvl w:ilvl="0" w:tentative="1">
      <w:start w:val="1"/>
      <w:numFmt w:val="bullet"/>
      <w:pStyle w:val="36"/>
      <w:lvlText w:val=""/>
      <w:lvlJc w:val="left"/>
      <w:pPr>
        <w:tabs>
          <w:tab w:val="left" w:pos="1200"/>
        </w:tabs>
        <w:ind w:left="1200" w:hanging="360"/>
      </w:pPr>
      <w:rPr>
        <w:rFonts w:hint="default" w:ascii="Wingdings" w:hAnsi="Wingdings"/>
      </w:rPr>
    </w:lvl>
  </w:abstractNum>
  <w:abstractNum w:abstractNumId="4294967171">
    <w:nsid w:val="FFFFFF83"/>
    <w:multiLevelType w:val="singleLevel"/>
    <w:tmpl w:val="FFFFFF83"/>
    <w:lvl w:ilvl="0" w:tentative="1">
      <w:start w:val="1"/>
      <w:numFmt w:val="bullet"/>
      <w:pStyle w:val="42"/>
      <w:lvlText w:val=""/>
      <w:lvlJc w:val="left"/>
      <w:pPr>
        <w:tabs>
          <w:tab w:val="left" w:pos="780"/>
        </w:tabs>
        <w:ind w:left="780" w:hanging="360"/>
      </w:pPr>
      <w:rPr>
        <w:rFonts w:hint="default" w:ascii="Wingdings" w:hAnsi="Wingdings"/>
      </w:rPr>
    </w:lvl>
  </w:abstractNum>
  <w:abstractNum w:abstractNumId="60">
    <w:nsid w:val="0000003C"/>
    <w:multiLevelType w:val="multilevel"/>
    <w:tmpl w:val="0000003C"/>
    <w:lvl w:ilvl="0" w:tentative="1">
      <w:start w:val="1"/>
      <w:numFmt w:val="decimal"/>
      <w:pStyle w:val="2"/>
      <w:suff w:val="space"/>
      <w:lvlText w:val="%1"/>
      <w:lvlJc w:val="left"/>
      <w:pPr>
        <w:ind w:left="431" w:hanging="431"/>
      </w:pPr>
      <w:rPr>
        <w:rFonts w:hint="default" w:ascii="Arial" w:hAnsi="Arial" w:eastAsia="黑体" w:cs="Times New Roman"/>
        <w:b w:val="0"/>
        <w:i w:val="0"/>
        <w:iCs w:val="0"/>
        <w:caps w:val="0"/>
        <w:strike w:val="0"/>
        <w:dstrike w:val="0"/>
        <w:color w:val="000000"/>
        <w:spacing w:val="0"/>
        <w:kern w:val="0"/>
        <w:position w:val="0"/>
        <w:sz w:val="21"/>
        <w:szCs w:val="21"/>
        <w:u w:val="none"/>
      </w:rPr>
    </w:lvl>
    <w:lvl w:ilvl="1" w:tentative="1">
      <w:start w:val="1"/>
      <w:numFmt w:val="decimal"/>
      <w:pStyle w:val="3"/>
      <w:suff w:val="space"/>
      <w:lvlText w:val="%1.%2"/>
      <w:lvlJc w:val="left"/>
      <w:pPr>
        <w:ind w:left="567" w:hanging="567"/>
      </w:pPr>
      <w:rPr>
        <w:rFonts w:hint="default" w:ascii="Arial" w:hAnsi="Arial" w:eastAsia="黑体"/>
        <w:b w:val="0"/>
        <w:i w:val="0"/>
        <w:sz w:val="21"/>
        <w:szCs w:val="21"/>
      </w:rPr>
    </w:lvl>
    <w:lvl w:ilvl="2" w:tentative="1">
      <w:start w:val="1"/>
      <w:numFmt w:val="decimal"/>
      <w:pStyle w:val="4"/>
      <w:suff w:val="space"/>
      <w:lvlText w:val="%1.%2.%3"/>
      <w:lvlJc w:val="left"/>
      <w:pPr>
        <w:ind w:left="0" w:firstLine="0"/>
      </w:pPr>
      <w:rPr>
        <w:rFonts w:hint="default" w:ascii="Arial" w:hAnsi="Arial" w:eastAsia="黑体"/>
        <w:b w:val="0"/>
        <w:i w:val="0"/>
        <w:sz w:val="21"/>
        <w:szCs w:val="21"/>
      </w:rPr>
    </w:lvl>
    <w:lvl w:ilvl="3" w:tentative="1">
      <w:start w:val="1"/>
      <w:numFmt w:val="decimal"/>
      <w:pStyle w:val="5"/>
      <w:suff w:val="space"/>
      <w:lvlText w:val="%1.%2.%3.%4"/>
      <w:lvlJc w:val="left"/>
      <w:pPr>
        <w:ind w:left="864" w:hanging="864"/>
      </w:pPr>
      <w:rPr>
        <w:rFonts w:hint="default" w:ascii="Arial" w:hAnsi="Arial" w:eastAsia="黑体"/>
        <w:b w:val="0"/>
        <w:i w:val="0"/>
        <w:sz w:val="21"/>
        <w:szCs w:val="21"/>
      </w:rPr>
    </w:lvl>
    <w:lvl w:ilvl="4" w:tentative="1">
      <w:start w:val="1"/>
      <w:numFmt w:val="decimal"/>
      <w:pStyle w:val="6"/>
      <w:suff w:val="space"/>
      <w:lvlText w:val="%1.%2.%3.%4.%5"/>
      <w:lvlJc w:val="left"/>
      <w:pPr>
        <w:ind w:left="1008" w:hanging="1008"/>
      </w:pPr>
      <w:rPr>
        <w:rFonts w:hint="default" w:ascii="Arial" w:hAnsi="Arial" w:eastAsia="黑体"/>
        <w:b w:val="0"/>
        <w:i w:val="0"/>
        <w:sz w:val="21"/>
        <w:szCs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178353077">
    <w:nsid w:val="463C3DB5"/>
    <w:multiLevelType w:val="multilevel"/>
    <w:tmpl w:val="463C3DB5"/>
    <w:lvl w:ilvl="0" w:tentative="1">
      <w:start w:val="1"/>
      <w:numFmt w:val="decimal"/>
      <w:pStyle w:val="429"/>
      <w:lvlText w:val="%1."/>
      <w:lvlJc w:val="left"/>
      <w:pPr>
        <w:tabs>
          <w:tab w:val="left" w:pos="284"/>
        </w:tabs>
        <w:ind w:left="284" w:hanging="28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51739774">
    <w:nsid w:val="4A9C087E"/>
    <w:multiLevelType w:val="multilevel"/>
    <w:tmpl w:val="4A9C087E"/>
    <w:lvl w:ilvl="0" w:tentative="1">
      <w:start w:val="1"/>
      <w:numFmt w:val="decimal"/>
      <w:lvlText w:val="%1)"/>
      <w:lvlJc w:val="left"/>
      <w:pPr>
        <w:tabs>
          <w:tab w:val="left" w:pos="797"/>
        </w:tabs>
        <w:ind w:left="797" w:hanging="397"/>
      </w:pPr>
      <w:rPr>
        <w:rFonts w:hint="eastAsia"/>
      </w:rPr>
    </w:lvl>
    <w:lvl w:ilvl="1" w:tentative="1">
      <w:start w:val="1"/>
      <w:numFmt w:val="decimal"/>
      <w:pStyle w:val="382"/>
      <w:lvlText w:val="%2)"/>
      <w:lvlJc w:val="left"/>
      <w:pPr>
        <w:tabs>
          <w:tab w:val="left" w:pos="1245"/>
        </w:tabs>
        <w:ind w:left="1245" w:hanging="405"/>
      </w:pPr>
      <w:rPr>
        <w:rFonts w:ascii="Arial" w:hAnsi="Arial" w:eastAsia="宋体"/>
        <w:kern w:val="2"/>
        <w:sz w:val="21"/>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18892460">
    <w:nsid w:val="667437AC"/>
    <w:multiLevelType w:val="multilevel"/>
    <w:tmpl w:val="667437AC"/>
    <w:lvl w:ilvl="0" w:tentative="1">
      <w:start w:val="1"/>
      <w:numFmt w:val="bullet"/>
      <w:pStyle w:val="425"/>
      <w:lvlText w:val=""/>
      <w:lvlJc w:val="left"/>
      <w:pPr>
        <w:tabs>
          <w:tab w:val="left" w:pos="2359"/>
        </w:tabs>
        <w:ind w:left="2359" w:hanging="284"/>
      </w:pPr>
      <w:rPr>
        <w:rFonts w:hint="default" w:ascii="Wingdings" w:hAnsi="Wingdings" w:cs="Wingdings"/>
        <w:position w:val="1"/>
        <w:sz w:val="13"/>
        <w:szCs w:val="13"/>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862281904">
    <w:nsid w:val="336560B0"/>
    <w:multiLevelType w:val="multilevel"/>
    <w:tmpl w:val="336560B0"/>
    <w:lvl w:ilvl="0" w:tentative="1">
      <w:start w:val="1"/>
      <w:numFmt w:val="decimal"/>
      <w:pStyle w:val="436"/>
      <w:lvlText w:val="%1"/>
      <w:lvlJc w:val="left"/>
      <w:pPr>
        <w:tabs>
          <w:tab w:val="left" w:pos="432"/>
        </w:tabs>
        <w:ind w:left="432" w:hanging="432"/>
      </w:pPr>
      <w:rPr>
        <w:rFonts w:hint="eastAsia"/>
      </w:rPr>
    </w:lvl>
    <w:lvl w:ilvl="1" w:tentative="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661814115">
    <w:nsid w:val="27727B63"/>
    <w:multiLevelType w:val="multilevel"/>
    <w:tmpl w:val="27727B63"/>
    <w:lvl w:ilvl="0" w:tentative="1">
      <w:start w:val="1"/>
      <w:numFmt w:val="bullet"/>
      <w:pStyle w:val="428"/>
      <w:lvlText w:val=""/>
      <w:lvlJc w:val="left"/>
      <w:pPr>
        <w:tabs>
          <w:tab w:val="left" w:pos="340"/>
        </w:tabs>
        <w:ind w:left="340" w:hanging="170"/>
      </w:pPr>
      <w:rPr>
        <w:rFonts w:hint="default" w:ascii="Wingdings" w:hAnsi="Wingdings"/>
        <w:color w:val="auto"/>
        <w:spacing w:val="0"/>
        <w:w w:val="100"/>
        <w:position w:val="1"/>
        <w:sz w:val="13"/>
        <w:szCs w:val="13"/>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65479646">
    <w:nsid w:val="27AA69DE"/>
    <w:multiLevelType w:val="multilevel"/>
    <w:tmpl w:val="27AA69DE"/>
    <w:lvl w:ilvl="0" w:tentative="1">
      <w:start w:val="1"/>
      <w:numFmt w:val="lowerLetter"/>
      <w:pStyle w:val="406"/>
      <w:lvlText w:val="%1)"/>
      <w:lvlJc w:val="left"/>
      <w:pPr>
        <w:tabs>
          <w:tab w:val="left" w:pos="839"/>
        </w:tabs>
        <w:ind w:left="839" w:hanging="419"/>
      </w:pPr>
      <w:rPr>
        <w:rFonts w:hint="default" w:ascii="Arial" w:hAnsi="Arial" w:eastAsia="宋体"/>
        <w:color w:val="0000FF"/>
        <w:sz w:val="21"/>
      </w:rPr>
    </w:lvl>
    <w:lvl w:ilvl="1" w:tentative="1">
      <w:start w:val="1"/>
      <w:numFmt w:val="lowerLetter"/>
      <w:lvlText w:val="%2)"/>
      <w:lvlJc w:val="left"/>
      <w:pPr>
        <w:tabs>
          <w:tab w:val="left" w:pos="1240"/>
        </w:tabs>
        <w:ind w:left="1240" w:hanging="420"/>
      </w:pPr>
    </w:lvl>
    <w:lvl w:ilvl="2" w:tentative="1">
      <w:start w:val="1"/>
      <w:numFmt w:val="lowerRoman"/>
      <w:lvlText w:val="%3."/>
      <w:lvlJc w:val="right"/>
      <w:pPr>
        <w:tabs>
          <w:tab w:val="left" w:pos="1660"/>
        </w:tabs>
        <w:ind w:left="1660" w:hanging="420"/>
      </w:pPr>
    </w:lvl>
    <w:lvl w:ilvl="3" w:tentative="1">
      <w:start w:val="1"/>
      <w:numFmt w:val="decimal"/>
      <w:lvlText w:val="%4."/>
      <w:lvlJc w:val="left"/>
      <w:pPr>
        <w:tabs>
          <w:tab w:val="left" w:pos="2080"/>
        </w:tabs>
        <w:ind w:left="2080" w:hanging="420"/>
      </w:pPr>
    </w:lvl>
    <w:lvl w:ilvl="4" w:tentative="1">
      <w:start w:val="1"/>
      <w:numFmt w:val="lowerLetter"/>
      <w:lvlText w:val="%5)"/>
      <w:lvlJc w:val="left"/>
      <w:pPr>
        <w:tabs>
          <w:tab w:val="left" w:pos="2500"/>
        </w:tabs>
        <w:ind w:left="2500" w:hanging="420"/>
      </w:pPr>
    </w:lvl>
    <w:lvl w:ilvl="5" w:tentative="1">
      <w:start w:val="1"/>
      <w:numFmt w:val="lowerRoman"/>
      <w:lvlText w:val="%6."/>
      <w:lvlJc w:val="right"/>
      <w:pPr>
        <w:tabs>
          <w:tab w:val="left" w:pos="2920"/>
        </w:tabs>
        <w:ind w:left="2920" w:hanging="420"/>
      </w:pPr>
    </w:lvl>
    <w:lvl w:ilvl="6" w:tentative="1">
      <w:start w:val="1"/>
      <w:numFmt w:val="decimal"/>
      <w:lvlText w:val="%7."/>
      <w:lvlJc w:val="left"/>
      <w:pPr>
        <w:tabs>
          <w:tab w:val="left" w:pos="3340"/>
        </w:tabs>
        <w:ind w:left="3340" w:hanging="420"/>
      </w:pPr>
    </w:lvl>
    <w:lvl w:ilvl="7" w:tentative="1">
      <w:start w:val="1"/>
      <w:numFmt w:val="lowerLetter"/>
      <w:lvlText w:val="%8)"/>
      <w:lvlJc w:val="left"/>
      <w:pPr>
        <w:tabs>
          <w:tab w:val="left" w:pos="3760"/>
        </w:tabs>
        <w:ind w:left="3760" w:hanging="420"/>
      </w:pPr>
    </w:lvl>
    <w:lvl w:ilvl="8" w:tentative="1">
      <w:start w:val="1"/>
      <w:numFmt w:val="lowerRoman"/>
      <w:lvlText w:val="%9."/>
      <w:lvlJc w:val="right"/>
      <w:pPr>
        <w:tabs>
          <w:tab w:val="left" w:pos="4180"/>
        </w:tabs>
        <w:ind w:left="4180" w:hanging="420"/>
      </w:pPr>
    </w:lvl>
  </w:abstractNum>
  <w:abstractNum w:abstractNumId="771509429">
    <w:nsid w:val="2DFC4CB5"/>
    <w:multiLevelType w:val="multilevel"/>
    <w:tmpl w:val="2DFC4CB5"/>
    <w:lvl w:ilvl="0" w:tentative="1">
      <w:start w:val="1"/>
      <w:numFmt w:val="decimal"/>
      <w:pStyle w:val="455"/>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088576412">
    <w:nsid w:val="40E25B9C"/>
    <w:multiLevelType w:val="multilevel"/>
    <w:tmpl w:val="40E25B9C"/>
    <w:lvl w:ilvl="0" w:tentative="1">
      <w:start w:val="1"/>
      <w:numFmt w:val="bullet"/>
      <w:pStyle w:val="482"/>
      <w:lvlText w:val=""/>
      <w:lvlJc w:val="left"/>
      <w:pPr>
        <w:ind w:left="840" w:hanging="420"/>
      </w:pPr>
      <w:rPr>
        <w:rFonts w:hint="default" w:ascii="Wingdings" w:hAnsi="Wingdings"/>
      </w:rPr>
    </w:lvl>
    <w:lvl w:ilvl="1" w:tentative="1">
      <w:start w:val="1"/>
      <w:numFmt w:val="bullet"/>
      <w:lvlText w:val=""/>
      <w:lvlJc w:val="left"/>
      <w:pPr>
        <w:ind w:left="1254" w:hanging="420"/>
      </w:pPr>
      <w:rPr>
        <w:rFonts w:hint="default" w:ascii="Wingdings" w:hAnsi="Wingdings"/>
      </w:rPr>
    </w:lvl>
    <w:lvl w:ilvl="2" w:tentative="1">
      <w:start w:val="1"/>
      <w:numFmt w:val="bullet"/>
      <w:lvlText w:val=""/>
      <w:lvlJc w:val="left"/>
      <w:pPr>
        <w:ind w:left="1674" w:hanging="420"/>
      </w:pPr>
      <w:rPr>
        <w:rFonts w:hint="default" w:ascii="Wingdings" w:hAnsi="Wingdings"/>
      </w:rPr>
    </w:lvl>
    <w:lvl w:ilvl="3" w:tentative="1">
      <w:start w:val="1"/>
      <w:numFmt w:val="bullet"/>
      <w:lvlText w:val=""/>
      <w:lvlJc w:val="left"/>
      <w:pPr>
        <w:ind w:left="2094" w:hanging="420"/>
      </w:pPr>
      <w:rPr>
        <w:rFonts w:hint="default" w:ascii="Wingdings" w:hAnsi="Wingdings"/>
      </w:rPr>
    </w:lvl>
    <w:lvl w:ilvl="4" w:tentative="1">
      <w:start w:val="1"/>
      <w:numFmt w:val="bullet"/>
      <w:lvlText w:val=""/>
      <w:lvlJc w:val="left"/>
      <w:pPr>
        <w:ind w:left="2514" w:hanging="420"/>
      </w:pPr>
      <w:rPr>
        <w:rFonts w:hint="default" w:ascii="Wingdings" w:hAnsi="Wingdings"/>
      </w:rPr>
    </w:lvl>
    <w:lvl w:ilvl="5" w:tentative="1">
      <w:start w:val="1"/>
      <w:numFmt w:val="bullet"/>
      <w:lvlText w:val=""/>
      <w:lvlJc w:val="left"/>
      <w:pPr>
        <w:ind w:left="2934" w:hanging="420"/>
      </w:pPr>
      <w:rPr>
        <w:rFonts w:hint="default" w:ascii="Wingdings" w:hAnsi="Wingdings"/>
      </w:rPr>
    </w:lvl>
    <w:lvl w:ilvl="6" w:tentative="1">
      <w:start w:val="1"/>
      <w:numFmt w:val="bullet"/>
      <w:lvlText w:val=""/>
      <w:lvlJc w:val="left"/>
      <w:pPr>
        <w:ind w:left="3354" w:hanging="420"/>
      </w:pPr>
      <w:rPr>
        <w:rFonts w:hint="default" w:ascii="Wingdings" w:hAnsi="Wingdings"/>
      </w:rPr>
    </w:lvl>
    <w:lvl w:ilvl="7" w:tentative="1">
      <w:start w:val="1"/>
      <w:numFmt w:val="bullet"/>
      <w:lvlText w:val=""/>
      <w:lvlJc w:val="left"/>
      <w:pPr>
        <w:ind w:left="3774" w:hanging="420"/>
      </w:pPr>
      <w:rPr>
        <w:rFonts w:hint="default" w:ascii="Wingdings" w:hAnsi="Wingdings"/>
      </w:rPr>
    </w:lvl>
    <w:lvl w:ilvl="8" w:tentative="1">
      <w:start w:val="1"/>
      <w:numFmt w:val="bullet"/>
      <w:lvlText w:val=""/>
      <w:lvlJc w:val="left"/>
      <w:pPr>
        <w:ind w:left="4194" w:hanging="420"/>
      </w:pPr>
      <w:rPr>
        <w:rFonts w:hint="default" w:ascii="Wingdings" w:hAnsi="Wingdings"/>
      </w:rPr>
    </w:lvl>
  </w:abstractNum>
  <w:abstractNum w:abstractNumId="809709867">
    <w:nsid w:val="3043312B"/>
    <w:multiLevelType w:val="multilevel"/>
    <w:tmpl w:val="3043312B"/>
    <w:lvl w:ilvl="0" w:tentative="1">
      <w:start w:val="1"/>
      <w:numFmt w:val="decimal"/>
      <w:pStyle w:val="492"/>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pStyle w:val="491"/>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249243904">
    <w:nsid w:val="0EDB2900"/>
    <w:multiLevelType w:val="multilevel"/>
    <w:tmpl w:val="0EDB2900"/>
    <w:lvl w:ilvl="0" w:tentative="1">
      <w:start w:val="1"/>
      <w:numFmt w:val="bullet"/>
      <w:pStyle w:val="367"/>
      <w:lvlText w:val="−"/>
      <w:lvlJc w:val="left"/>
      <w:pPr>
        <w:tabs>
          <w:tab w:val="left" w:pos="2409"/>
        </w:tabs>
        <w:ind w:left="2410" w:hanging="284"/>
      </w:pPr>
      <w:rPr>
        <w:rFonts w:hint="default" w:ascii="Times New Roman" w:hAnsi="Times New Roman" w:cs="Times New Roman"/>
        <w:sz w:val="16"/>
        <w:szCs w:val="16"/>
      </w:rPr>
    </w:lvl>
    <w:lvl w:ilvl="1" w:tentative="1">
      <w:start w:val="1"/>
      <w:numFmt w:val="bullet"/>
      <w:lvlText w:val=""/>
      <w:lvlJc w:val="left"/>
      <w:pPr>
        <w:tabs>
          <w:tab w:val="left" w:pos="840"/>
        </w:tabs>
        <w:ind w:left="840" w:hanging="420"/>
      </w:pPr>
      <w:rPr>
        <w:rFonts w:hint="default" w:ascii="Wingdings" w:hAnsi="Wingdings" w:cs="Wingdings"/>
      </w:rPr>
    </w:lvl>
    <w:lvl w:ilvl="2" w:tentative="1">
      <w:start w:val="1"/>
      <w:numFmt w:val="bullet"/>
      <w:lvlText w:val=""/>
      <w:lvlJc w:val="left"/>
      <w:pPr>
        <w:tabs>
          <w:tab w:val="left" w:pos="1260"/>
        </w:tabs>
        <w:ind w:left="1260" w:hanging="420"/>
      </w:pPr>
      <w:rPr>
        <w:rFonts w:hint="default" w:ascii="Wingdings" w:hAnsi="Wingdings" w:cs="Wingdings"/>
      </w:rPr>
    </w:lvl>
    <w:lvl w:ilvl="3" w:tentative="1">
      <w:start w:val="1"/>
      <w:numFmt w:val="bullet"/>
      <w:lvlText w:val=""/>
      <w:lvlJc w:val="left"/>
      <w:pPr>
        <w:tabs>
          <w:tab w:val="left" w:pos="1680"/>
        </w:tabs>
        <w:ind w:left="1680" w:hanging="420"/>
      </w:pPr>
      <w:rPr>
        <w:rFonts w:hint="default" w:ascii="Wingdings" w:hAnsi="Wingdings" w:cs="Wingdings"/>
      </w:rPr>
    </w:lvl>
    <w:lvl w:ilvl="4" w:tentative="1">
      <w:start w:val="1"/>
      <w:numFmt w:val="bullet"/>
      <w:lvlText w:val=""/>
      <w:lvlJc w:val="left"/>
      <w:pPr>
        <w:tabs>
          <w:tab w:val="left" w:pos="2100"/>
        </w:tabs>
        <w:ind w:left="2100" w:hanging="420"/>
      </w:pPr>
      <w:rPr>
        <w:rFonts w:hint="default" w:ascii="Wingdings" w:hAnsi="Wingdings" w:cs="Wingdings"/>
      </w:rPr>
    </w:lvl>
    <w:lvl w:ilvl="5" w:tentative="1">
      <w:start w:val="1"/>
      <w:numFmt w:val="bullet"/>
      <w:lvlText w:val=""/>
      <w:lvlJc w:val="left"/>
      <w:pPr>
        <w:tabs>
          <w:tab w:val="left" w:pos="2520"/>
        </w:tabs>
        <w:ind w:left="2520" w:hanging="420"/>
      </w:pPr>
      <w:rPr>
        <w:rFonts w:hint="default" w:ascii="Wingdings" w:hAnsi="Wingdings" w:cs="Wingdings"/>
      </w:rPr>
    </w:lvl>
    <w:lvl w:ilvl="6" w:tentative="1">
      <w:start w:val="1"/>
      <w:numFmt w:val="bullet"/>
      <w:lvlText w:val=""/>
      <w:lvlJc w:val="left"/>
      <w:pPr>
        <w:tabs>
          <w:tab w:val="left" w:pos="2940"/>
        </w:tabs>
        <w:ind w:left="2940" w:hanging="420"/>
      </w:pPr>
      <w:rPr>
        <w:rFonts w:hint="default" w:ascii="Wingdings" w:hAnsi="Wingdings" w:cs="Wingdings"/>
      </w:rPr>
    </w:lvl>
    <w:lvl w:ilvl="7" w:tentative="1">
      <w:start w:val="1"/>
      <w:numFmt w:val="bullet"/>
      <w:lvlText w:val=""/>
      <w:lvlJc w:val="left"/>
      <w:pPr>
        <w:tabs>
          <w:tab w:val="left" w:pos="3360"/>
        </w:tabs>
        <w:ind w:left="3360" w:hanging="420"/>
      </w:pPr>
      <w:rPr>
        <w:rFonts w:hint="default" w:ascii="Wingdings" w:hAnsi="Wingdings" w:cs="Wingdings"/>
      </w:rPr>
    </w:lvl>
    <w:lvl w:ilvl="8" w:tentative="1">
      <w:start w:val="1"/>
      <w:numFmt w:val="bullet"/>
      <w:lvlText w:val=""/>
      <w:lvlJc w:val="left"/>
      <w:pPr>
        <w:tabs>
          <w:tab w:val="left" w:pos="3780"/>
        </w:tabs>
        <w:ind w:left="3780" w:hanging="420"/>
      </w:pPr>
      <w:rPr>
        <w:rFonts w:hint="default" w:ascii="Wingdings" w:hAnsi="Wingdings" w:cs="Wingdings"/>
      </w:rPr>
    </w:lvl>
  </w:abstractNum>
  <w:abstractNum w:abstractNumId="243728866">
    <w:nsid w:val="0E8701E2"/>
    <w:multiLevelType w:val="multilevel"/>
    <w:tmpl w:val="0E8701E2"/>
    <w:lvl w:ilvl="0" w:tentative="1">
      <w:start w:val="1"/>
      <w:numFmt w:val="bullet"/>
      <w:pStyle w:val="426"/>
      <w:lvlText w:val=""/>
      <w:lvlJc w:val="left"/>
      <w:pPr>
        <w:tabs>
          <w:tab w:val="left" w:pos="1985"/>
        </w:tabs>
        <w:ind w:left="1985" w:hanging="284"/>
      </w:pPr>
      <w:rPr>
        <w:rFonts w:hint="default" w:ascii="Wingdings" w:hAnsi="Wingdings"/>
        <w:color w:val="auto"/>
        <w:spacing w:val="0"/>
        <w:w w:val="100"/>
        <w:position w:val="1"/>
        <w:sz w:val="16"/>
        <w:szCs w:val="16"/>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303584967">
    <w:nsid w:val="121856C7"/>
    <w:multiLevelType w:val="multilevel"/>
    <w:tmpl w:val="121856C7"/>
    <w:lvl w:ilvl="0" w:tentative="1">
      <w:start w:val="1"/>
      <w:numFmt w:val="decimal"/>
      <w:pStyle w:val="379"/>
      <w:lvlText w:val="%1)"/>
      <w:lvlJc w:val="left"/>
      <w:pPr>
        <w:tabs>
          <w:tab w:val="left" w:pos="1259"/>
        </w:tabs>
        <w:ind w:left="1259" w:hanging="419"/>
      </w:pPr>
      <w:rPr>
        <w:rFonts w:hint="default" w:ascii="Arial" w:hAnsi="Arial" w:eastAsia="宋体"/>
        <w:color w:val="0000FF"/>
        <w:sz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44843630">
    <w:nsid w:val="38512B6E"/>
    <w:multiLevelType w:val="multilevel"/>
    <w:tmpl w:val="38512B6E"/>
    <w:lvl w:ilvl="0" w:tentative="1">
      <w:start w:val="1"/>
      <w:numFmt w:val="lowerLetter"/>
      <w:pStyle w:val="405"/>
      <w:lvlText w:val="%1)"/>
      <w:lvlJc w:val="left"/>
      <w:pPr>
        <w:tabs>
          <w:tab w:val="left" w:pos="839"/>
        </w:tabs>
        <w:ind w:left="839" w:hanging="419"/>
      </w:pPr>
      <w:rPr>
        <w:rFonts w:hint="default" w:ascii="Arial" w:hAnsi="Arial" w:eastAsia="宋体"/>
        <w:color w:val="auto"/>
        <w:sz w:val="21"/>
      </w:rPr>
    </w:lvl>
    <w:lvl w:ilvl="1" w:tentative="1">
      <w:start w:val="1"/>
      <w:numFmt w:val="lowerLetter"/>
      <w:lvlText w:val="%2)"/>
      <w:lvlJc w:val="left"/>
      <w:pPr>
        <w:tabs>
          <w:tab w:val="left" w:pos="1440"/>
        </w:tabs>
        <w:ind w:left="1440" w:hanging="420"/>
      </w:pPr>
    </w:lvl>
    <w:lvl w:ilvl="2" w:tentative="1">
      <w:start w:val="1"/>
      <w:numFmt w:val="lowerRoman"/>
      <w:lvlText w:val="%3."/>
      <w:lvlJc w:val="right"/>
      <w:pPr>
        <w:tabs>
          <w:tab w:val="left" w:pos="1860"/>
        </w:tabs>
        <w:ind w:left="1860" w:hanging="420"/>
      </w:pPr>
    </w:lvl>
    <w:lvl w:ilvl="3" w:tentative="1">
      <w:start w:val="1"/>
      <w:numFmt w:val="decimal"/>
      <w:lvlText w:val="%4."/>
      <w:lvlJc w:val="left"/>
      <w:pPr>
        <w:tabs>
          <w:tab w:val="left" w:pos="2280"/>
        </w:tabs>
        <w:ind w:left="2280" w:hanging="420"/>
      </w:pPr>
    </w:lvl>
    <w:lvl w:ilvl="4" w:tentative="1">
      <w:start w:val="1"/>
      <w:numFmt w:val="lowerLetter"/>
      <w:lvlText w:val="%5)"/>
      <w:lvlJc w:val="left"/>
      <w:pPr>
        <w:tabs>
          <w:tab w:val="left" w:pos="2700"/>
        </w:tabs>
        <w:ind w:left="2700" w:hanging="420"/>
      </w:pPr>
    </w:lvl>
    <w:lvl w:ilvl="5" w:tentative="1">
      <w:start w:val="1"/>
      <w:numFmt w:val="lowerRoman"/>
      <w:lvlText w:val="%6."/>
      <w:lvlJc w:val="right"/>
      <w:pPr>
        <w:tabs>
          <w:tab w:val="left" w:pos="3120"/>
        </w:tabs>
        <w:ind w:left="3120" w:hanging="420"/>
      </w:pPr>
    </w:lvl>
    <w:lvl w:ilvl="6" w:tentative="1">
      <w:start w:val="1"/>
      <w:numFmt w:val="decimal"/>
      <w:lvlText w:val="%7."/>
      <w:lvlJc w:val="left"/>
      <w:pPr>
        <w:tabs>
          <w:tab w:val="left" w:pos="3540"/>
        </w:tabs>
        <w:ind w:left="3540" w:hanging="420"/>
      </w:pPr>
    </w:lvl>
    <w:lvl w:ilvl="7" w:tentative="1">
      <w:start w:val="1"/>
      <w:numFmt w:val="lowerLetter"/>
      <w:lvlText w:val="%8)"/>
      <w:lvlJc w:val="left"/>
      <w:pPr>
        <w:tabs>
          <w:tab w:val="left" w:pos="3960"/>
        </w:tabs>
        <w:ind w:left="3960" w:hanging="420"/>
      </w:pPr>
    </w:lvl>
    <w:lvl w:ilvl="8" w:tentative="1">
      <w:start w:val="1"/>
      <w:numFmt w:val="lowerRoman"/>
      <w:lvlText w:val="%9."/>
      <w:lvlJc w:val="right"/>
      <w:pPr>
        <w:tabs>
          <w:tab w:val="left" w:pos="4380"/>
        </w:tabs>
        <w:ind w:left="4380" w:hanging="420"/>
      </w:pPr>
    </w:lvl>
  </w:abstractNum>
  <w:num w:numId="1">
    <w:abstractNumId w:val="60"/>
  </w:num>
  <w:num w:numId="2">
    <w:abstractNumId w:val="4294967167"/>
  </w:num>
  <w:num w:numId="3">
    <w:abstractNumId w:val="4294967169"/>
  </w:num>
  <w:num w:numId="4">
    <w:abstractNumId w:val="4294967170"/>
  </w:num>
  <w:num w:numId="5">
    <w:abstractNumId w:val="4294967166"/>
  </w:num>
  <w:num w:numId="6">
    <w:abstractNumId w:val="4294967171"/>
  </w:num>
  <w:num w:numId="7">
    <w:abstractNumId w:val="4294967168"/>
  </w:num>
  <w:num w:numId="8">
    <w:abstractNumId w:val="4294967165"/>
  </w:num>
  <w:num w:numId="9">
    <w:abstractNumId w:val="4294967164"/>
  </w:num>
  <w:num w:numId="10">
    <w:abstractNumId w:val="1913736916"/>
  </w:num>
  <w:num w:numId="11">
    <w:abstractNumId w:val="492262867"/>
  </w:num>
  <w:num w:numId="12">
    <w:abstractNumId w:val="249243904"/>
  </w:num>
  <w:num w:numId="13">
    <w:abstractNumId w:val="303584967"/>
  </w:num>
  <w:num w:numId="14">
    <w:abstractNumId w:val="1251739774"/>
  </w:num>
  <w:num w:numId="15">
    <w:abstractNumId w:val="1722903823"/>
  </w:num>
  <w:num w:numId="16">
    <w:abstractNumId w:val="1792016667"/>
  </w:num>
  <w:num w:numId="17">
    <w:abstractNumId w:val="944843630"/>
  </w:num>
  <w:num w:numId="18">
    <w:abstractNumId w:val="665479646"/>
  </w:num>
  <w:num w:numId="19">
    <w:abstractNumId w:val="2138520629"/>
  </w:num>
  <w:num w:numId="20">
    <w:abstractNumId w:val="1718892460"/>
  </w:num>
  <w:num w:numId="21">
    <w:abstractNumId w:val="243728866"/>
  </w:num>
  <w:num w:numId="22">
    <w:abstractNumId w:val="661814115"/>
  </w:num>
  <w:num w:numId="23">
    <w:abstractNumId w:val="1178353077"/>
  </w:num>
  <w:num w:numId="24">
    <w:abstractNumId w:val="862281904"/>
  </w:num>
  <w:num w:numId="25">
    <w:abstractNumId w:val="771509429"/>
  </w:num>
  <w:num w:numId="26">
    <w:abstractNumId w:val="1088576412"/>
  </w:num>
  <w:num w:numId="27">
    <w:abstractNumId w:val="809709867"/>
  </w:num>
  <w:num w:numId="28">
    <w:abstractNumId w:val="883759363"/>
  </w:num>
  <w:num w:numId="29">
    <w:abstractNumId w:val="18108998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097"/>
    <w:rsid w:val="00000362"/>
    <w:rsid w:val="00001095"/>
    <w:rsid w:val="0000182A"/>
    <w:rsid w:val="000018E0"/>
    <w:rsid w:val="00001CA2"/>
    <w:rsid w:val="00002EA6"/>
    <w:rsid w:val="00003032"/>
    <w:rsid w:val="0000305D"/>
    <w:rsid w:val="000036D7"/>
    <w:rsid w:val="00004088"/>
    <w:rsid w:val="000042EA"/>
    <w:rsid w:val="00004797"/>
    <w:rsid w:val="00005972"/>
    <w:rsid w:val="00005A2B"/>
    <w:rsid w:val="00005AB8"/>
    <w:rsid w:val="00005CA2"/>
    <w:rsid w:val="000064F6"/>
    <w:rsid w:val="00006964"/>
    <w:rsid w:val="00006A12"/>
    <w:rsid w:val="00006D52"/>
    <w:rsid w:val="00006EC9"/>
    <w:rsid w:val="00010AF2"/>
    <w:rsid w:val="0001107D"/>
    <w:rsid w:val="00011BF9"/>
    <w:rsid w:val="000128EC"/>
    <w:rsid w:val="00013289"/>
    <w:rsid w:val="00013574"/>
    <w:rsid w:val="00013A02"/>
    <w:rsid w:val="00015027"/>
    <w:rsid w:val="0001616B"/>
    <w:rsid w:val="00016B51"/>
    <w:rsid w:val="00016E65"/>
    <w:rsid w:val="000172B4"/>
    <w:rsid w:val="00017489"/>
    <w:rsid w:val="00017860"/>
    <w:rsid w:val="00017A36"/>
    <w:rsid w:val="00017BB6"/>
    <w:rsid w:val="00017D73"/>
    <w:rsid w:val="00017D8A"/>
    <w:rsid w:val="00021204"/>
    <w:rsid w:val="00021350"/>
    <w:rsid w:val="000213D3"/>
    <w:rsid w:val="000214D7"/>
    <w:rsid w:val="00021943"/>
    <w:rsid w:val="000232A6"/>
    <w:rsid w:val="000239E6"/>
    <w:rsid w:val="00024676"/>
    <w:rsid w:val="00024EF0"/>
    <w:rsid w:val="0002512F"/>
    <w:rsid w:val="00025C6C"/>
    <w:rsid w:val="00026712"/>
    <w:rsid w:val="000268C5"/>
    <w:rsid w:val="00027DE5"/>
    <w:rsid w:val="00030228"/>
    <w:rsid w:val="000306B0"/>
    <w:rsid w:val="00031F9E"/>
    <w:rsid w:val="00032BAE"/>
    <w:rsid w:val="00033D42"/>
    <w:rsid w:val="0003416D"/>
    <w:rsid w:val="00034A42"/>
    <w:rsid w:val="00034D5B"/>
    <w:rsid w:val="000350E3"/>
    <w:rsid w:val="000359DF"/>
    <w:rsid w:val="00035A57"/>
    <w:rsid w:val="00035EF0"/>
    <w:rsid w:val="00037288"/>
    <w:rsid w:val="00037EB1"/>
    <w:rsid w:val="0004040E"/>
    <w:rsid w:val="00040813"/>
    <w:rsid w:val="0004093D"/>
    <w:rsid w:val="00040D9F"/>
    <w:rsid w:val="00040DEE"/>
    <w:rsid w:val="00040E7F"/>
    <w:rsid w:val="00040F12"/>
    <w:rsid w:val="00041029"/>
    <w:rsid w:val="00041766"/>
    <w:rsid w:val="0004237F"/>
    <w:rsid w:val="000427C9"/>
    <w:rsid w:val="000435DE"/>
    <w:rsid w:val="000436F7"/>
    <w:rsid w:val="00044522"/>
    <w:rsid w:val="0004473D"/>
    <w:rsid w:val="0004533B"/>
    <w:rsid w:val="00045504"/>
    <w:rsid w:val="00045A97"/>
    <w:rsid w:val="00047612"/>
    <w:rsid w:val="0004779F"/>
    <w:rsid w:val="000477EA"/>
    <w:rsid w:val="00047B12"/>
    <w:rsid w:val="00050C85"/>
    <w:rsid w:val="0005125F"/>
    <w:rsid w:val="00052626"/>
    <w:rsid w:val="0005295F"/>
    <w:rsid w:val="000529DE"/>
    <w:rsid w:val="00052E19"/>
    <w:rsid w:val="00052F1C"/>
    <w:rsid w:val="000535C5"/>
    <w:rsid w:val="00053D22"/>
    <w:rsid w:val="000546FF"/>
    <w:rsid w:val="000555D6"/>
    <w:rsid w:val="00055C16"/>
    <w:rsid w:val="00056AFE"/>
    <w:rsid w:val="00056C4C"/>
    <w:rsid w:val="00056F09"/>
    <w:rsid w:val="0005743B"/>
    <w:rsid w:val="0005746C"/>
    <w:rsid w:val="000578E4"/>
    <w:rsid w:val="00057A14"/>
    <w:rsid w:val="0006165A"/>
    <w:rsid w:val="000616FC"/>
    <w:rsid w:val="000628A0"/>
    <w:rsid w:val="00063E8F"/>
    <w:rsid w:val="00064A98"/>
    <w:rsid w:val="00064AAF"/>
    <w:rsid w:val="00064F3D"/>
    <w:rsid w:val="000652BA"/>
    <w:rsid w:val="00065550"/>
    <w:rsid w:val="00065F6F"/>
    <w:rsid w:val="00066023"/>
    <w:rsid w:val="0006611F"/>
    <w:rsid w:val="000671D7"/>
    <w:rsid w:val="00067ACF"/>
    <w:rsid w:val="000704DE"/>
    <w:rsid w:val="000706B0"/>
    <w:rsid w:val="00073AC6"/>
    <w:rsid w:val="00073C66"/>
    <w:rsid w:val="00074022"/>
    <w:rsid w:val="00074262"/>
    <w:rsid w:val="00074843"/>
    <w:rsid w:val="00074C0D"/>
    <w:rsid w:val="00074D43"/>
    <w:rsid w:val="0007529E"/>
    <w:rsid w:val="000756DA"/>
    <w:rsid w:val="00075910"/>
    <w:rsid w:val="00075A33"/>
    <w:rsid w:val="000766A2"/>
    <w:rsid w:val="000770FA"/>
    <w:rsid w:val="00077324"/>
    <w:rsid w:val="0007761A"/>
    <w:rsid w:val="000776D2"/>
    <w:rsid w:val="00080258"/>
    <w:rsid w:val="000804DA"/>
    <w:rsid w:val="0008062B"/>
    <w:rsid w:val="0008129A"/>
    <w:rsid w:val="00081F61"/>
    <w:rsid w:val="00082243"/>
    <w:rsid w:val="0008232D"/>
    <w:rsid w:val="00082598"/>
    <w:rsid w:val="000826A6"/>
    <w:rsid w:val="000826E8"/>
    <w:rsid w:val="00082E24"/>
    <w:rsid w:val="000840F8"/>
    <w:rsid w:val="00085510"/>
    <w:rsid w:val="00085F6D"/>
    <w:rsid w:val="00086B25"/>
    <w:rsid w:val="00086E5D"/>
    <w:rsid w:val="00086F4D"/>
    <w:rsid w:val="000872E8"/>
    <w:rsid w:val="00087550"/>
    <w:rsid w:val="000879F5"/>
    <w:rsid w:val="00087F04"/>
    <w:rsid w:val="00090614"/>
    <w:rsid w:val="0009124B"/>
    <w:rsid w:val="000913A2"/>
    <w:rsid w:val="000921EF"/>
    <w:rsid w:val="00092379"/>
    <w:rsid w:val="00092396"/>
    <w:rsid w:val="0009242A"/>
    <w:rsid w:val="0009322F"/>
    <w:rsid w:val="00093524"/>
    <w:rsid w:val="00093E7D"/>
    <w:rsid w:val="000942EC"/>
    <w:rsid w:val="00094391"/>
    <w:rsid w:val="00095CA6"/>
    <w:rsid w:val="00096167"/>
    <w:rsid w:val="000966A3"/>
    <w:rsid w:val="00096750"/>
    <w:rsid w:val="00096B18"/>
    <w:rsid w:val="00096CC1"/>
    <w:rsid w:val="00096CDA"/>
    <w:rsid w:val="00097322"/>
    <w:rsid w:val="000974B6"/>
    <w:rsid w:val="00097CAD"/>
    <w:rsid w:val="000A1150"/>
    <w:rsid w:val="000A161E"/>
    <w:rsid w:val="000A1AA3"/>
    <w:rsid w:val="000A1C83"/>
    <w:rsid w:val="000A27E6"/>
    <w:rsid w:val="000A2939"/>
    <w:rsid w:val="000A2D32"/>
    <w:rsid w:val="000A3269"/>
    <w:rsid w:val="000A32D0"/>
    <w:rsid w:val="000A32E6"/>
    <w:rsid w:val="000A3A78"/>
    <w:rsid w:val="000A3ED7"/>
    <w:rsid w:val="000A44AD"/>
    <w:rsid w:val="000A48E2"/>
    <w:rsid w:val="000A4909"/>
    <w:rsid w:val="000A5EB9"/>
    <w:rsid w:val="000A5EE2"/>
    <w:rsid w:val="000A60EC"/>
    <w:rsid w:val="000A68C8"/>
    <w:rsid w:val="000A7148"/>
    <w:rsid w:val="000A7E24"/>
    <w:rsid w:val="000B01AC"/>
    <w:rsid w:val="000B0A04"/>
    <w:rsid w:val="000B13B7"/>
    <w:rsid w:val="000B18B6"/>
    <w:rsid w:val="000B19CE"/>
    <w:rsid w:val="000B1B11"/>
    <w:rsid w:val="000B2986"/>
    <w:rsid w:val="000B2D05"/>
    <w:rsid w:val="000B2E34"/>
    <w:rsid w:val="000B4A65"/>
    <w:rsid w:val="000B4E66"/>
    <w:rsid w:val="000B4F42"/>
    <w:rsid w:val="000B5025"/>
    <w:rsid w:val="000B5171"/>
    <w:rsid w:val="000B56C6"/>
    <w:rsid w:val="000B66EE"/>
    <w:rsid w:val="000B69C3"/>
    <w:rsid w:val="000B6E02"/>
    <w:rsid w:val="000B6F7F"/>
    <w:rsid w:val="000B72E6"/>
    <w:rsid w:val="000C0069"/>
    <w:rsid w:val="000C0401"/>
    <w:rsid w:val="000C123D"/>
    <w:rsid w:val="000C1E05"/>
    <w:rsid w:val="000C2593"/>
    <w:rsid w:val="000C2C7A"/>
    <w:rsid w:val="000C2D23"/>
    <w:rsid w:val="000C2E52"/>
    <w:rsid w:val="000C46FF"/>
    <w:rsid w:val="000C4A52"/>
    <w:rsid w:val="000C4FF6"/>
    <w:rsid w:val="000C532F"/>
    <w:rsid w:val="000C5799"/>
    <w:rsid w:val="000C57E0"/>
    <w:rsid w:val="000C5BC8"/>
    <w:rsid w:val="000C6407"/>
    <w:rsid w:val="000C6ACA"/>
    <w:rsid w:val="000C6BE1"/>
    <w:rsid w:val="000C7473"/>
    <w:rsid w:val="000D06CC"/>
    <w:rsid w:val="000D07BE"/>
    <w:rsid w:val="000D08A6"/>
    <w:rsid w:val="000D0A44"/>
    <w:rsid w:val="000D103F"/>
    <w:rsid w:val="000D1EEF"/>
    <w:rsid w:val="000D2139"/>
    <w:rsid w:val="000D2C43"/>
    <w:rsid w:val="000D2C8A"/>
    <w:rsid w:val="000D2F76"/>
    <w:rsid w:val="000D395E"/>
    <w:rsid w:val="000D477E"/>
    <w:rsid w:val="000D47E5"/>
    <w:rsid w:val="000D47F7"/>
    <w:rsid w:val="000D71BA"/>
    <w:rsid w:val="000D7905"/>
    <w:rsid w:val="000D7B32"/>
    <w:rsid w:val="000E0569"/>
    <w:rsid w:val="000E0B9D"/>
    <w:rsid w:val="000E14A2"/>
    <w:rsid w:val="000E168F"/>
    <w:rsid w:val="000E1C3B"/>
    <w:rsid w:val="000E1F31"/>
    <w:rsid w:val="000E2691"/>
    <w:rsid w:val="000E2FA7"/>
    <w:rsid w:val="000E3262"/>
    <w:rsid w:val="000E3FFC"/>
    <w:rsid w:val="000E419A"/>
    <w:rsid w:val="000E589A"/>
    <w:rsid w:val="000E58F2"/>
    <w:rsid w:val="000E5F3A"/>
    <w:rsid w:val="000E6549"/>
    <w:rsid w:val="000E6900"/>
    <w:rsid w:val="000E6986"/>
    <w:rsid w:val="000E6AF6"/>
    <w:rsid w:val="000E6DC1"/>
    <w:rsid w:val="000E73EB"/>
    <w:rsid w:val="000E74F4"/>
    <w:rsid w:val="000E7C7F"/>
    <w:rsid w:val="000E7F63"/>
    <w:rsid w:val="000F0C8E"/>
    <w:rsid w:val="000F0DC1"/>
    <w:rsid w:val="000F0FC9"/>
    <w:rsid w:val="000F122A"/>
    <w:rsid w:val="000F18C9"/>
    <w:rsid w:val="000F4547"/>
    <w:rsid w:val="000F4C08"/>
    <w:rsid w:val="000F5686"/>
    <w:rsid w:val="000F58B8"/>
    <w:rsid w:val="000F5CD9"/>
    <w:rsid w:val="000F6972"/>
    <w:rsid w:val="000F70F0"/>
    <w:rsid w:val="0010083B"/>
    <w:rsid w:val="00100E3A"/>
    <w:rsid w:val="00100E5C"/>
    <w:rsid w:val="001018CB"/>
    <w:rsid w:val="00101AB8"/>
    <w:rsid w:val="00101D0D"/>
    <w:rsid w:val="00102423"/>
    <w:rsid w:val="00102527"/>
    <w:rsid w:val="0010421D"/>
    <w:rsid w:val="00105A23"/>
    <w:rsid w:val="00106196"/>
    <w:rsid w:val="001065C0"/>
    <w:rsid w:val="0010661A"/>
    <w:rsid w:val="00107526"/>
    <w:rsid w:val="00110EDB"/>
    <w:rsid w:val="0011110D"/>
    <w:rsid w:val="00111B25"/>
    <w:rsid w:val="00111FAE"/>
    <w:rsid w:val="00112226"/>
    <w:rsid w:val="00112D99"/>
    <w:rsid w:val="00112F10"/>
    <w:rsid w:val="00113646"/>
    <w:rsid w:val="00113FC1"/>
    <w:rsid w:val="0011479F"/>
    <w:rsid w:val="00114B45"/>
    <w:rsid w:val="00116819"/>
    <w:rsid w:val="00116BF5"/>
    <w:rsid w:val="00117D72"/>
    <w:rsid w:val="0012047B"/>
    <w:rsid w:val="001208FF"/>
    <w:rsid w:val="0012136C"/>
    <w:rsid w:val="001215C4"/>
    <w:rsid w:val="001219EF"/>
    <w:rsid w:val="00122444"/>
    <w:rsid w:val="001225B9"/>
    <w:rsid w:val="001229D7"/>
    <w:rsid w:val="00122EBE"/>
    <w:rsid w:val="00122FA6"/>
    <w:rsid w:val="001237E9"/>
    <w:rsid w:val="001248C2"/>
    <w:rsid w:val="0012589F"/>
    <w:rsid w:val="00127BE4"/>
    <w:rsid w:val="001305D1"/>
    <w:rsid w:val="0013148B"/>
    <w:rsid w:val="001323C2"/>
    <w:rsid w:val="00132467"/>
    <w:rsid w:val="001341A8"/>
    <w:rsid w:val="0013511D"/>
    <w:rsid w:val="001369BE"/>
    <w:rsid w:val="00136CCB"/>
    <w:rsid w:val="0013738E"/>
    <w:rsid w:val="001407CB"/>
    <w:rsid w:val="00141363"/>
    <w:rsid w:val="00141741"/>
    <w:rsid w:val="001419AA"/>
    <w:rsid w:val="00141AD1"/>
    <w:rsid w:val="00141F99"/>
    <w:rsid w:val="00142130"/>
    <w:rsid w:val="00142D35"/>
    <w:rsid w:val="00143430"/>
    <w:rsid w:val="001437C9"/>
    <w:rsid w:val="00143977"/>
    <w:rsid w:val="0014494D"/>
    <w:rsid w:val="00144C76"/>
    <w:rsid w:val="001451AE"/>
    <w:rsid w:val="00145AB8"/>
    <w:rsid w:val="00146846"/>
    <w:rsid w:val="001469A0"/>
    <w:rsid w:val="001478BB"/>
    <w:rsid w:val="001478E1"/>
    <w:rsid w:val="00147903"/>
    <w:rsid w:val="00147FDA"/>
    <w:rsid w:val="001500BB"/>
    <w:rsid w:val="00150DCE"/>
    <w:rsid w:val="0015144D"/>
    <w:rsid w:val="001518CD"/>
    <w:rsid w:val="00152542"/>
    <w:rsid w:val="0015266A"/>
    <w:rsid w:val="001531E0"/>
    <w:rsid w:val="00154645"/>
    <w:rsid w:val="0015474F"/>
    <w:rsid w:val="00154989"/>
    <w:rsid w:val="001550AF"/>
    <w:rsid w:val="00155913"/>
    <w:rsid w:val="00155D83"/>
    <w:rsid w:val="0015679F"/>
    <w:rsid w:val="00156C97"/>
    <w:rsid w:val="0015721A"/>
    <w:rsid w:val="00157736"/>
    <w:rsid w:val="00157C37"/>
    <w:rsid w:val="00157D92"/>
    <w:rsid w:val="001600CB"/>
    <w:rsid w:val="001600E5"/>
    <w:rsid w:val="00160922"/>
    <w:rsid w:val="00160B25"/>
    <w:rsid w:val="00160B84"/>
    <w:rsid w:val="00160FBF"/>
    <w:rsid w:val="00161143"/>
    <w:rsid w:val="00161CE2"/>
    <w:rsid w:val="00162FAD"/>
    <w:rsid w:val="0016402A"/>
    <w:rsid w:val="00164124"/>
    <w:rsid w:val="0016426A"/>
    <w:rsid w:val="001650D6"/>
    <w:rsid w:val="001656CD"/>
    <w:rsid w:val="00165BD1"/>
    <w:rsid w:val="00165BF5"/>
    <w:rsid w:val="001661E2"/>
    <w:rsid w:val="0016740A"/>
    <w:rsid w:val="0016750F"/>
    <w:rsid w:val="0017000D"/>
    <w:rsid w:val="00170337"/>
    <w:rsid w:val="00170460"/>
    <w:rsid w:val="00170F0B"/>
    <w:rsid w:val="0017104D"/>
    <w:rsid w:val="00171CDE"/>
    <w:rsid w:val="00172A27"/>
    <w:rsid w:val="00172D09"/>
    <w:rsid w:val="00172FC0"/>
    <w:rsid w:val="00173410"/>
    <w:rsid w:val="00173A4A"/>
    <w:rsid w:val="00173AB4"/>
    <w:rsid w:val="00173DD4"/>
    <w:rsid w:val="001749B6"/>
    <w:rsid w:val="00175243"/>
    <w:rsid w:val="00175299"/>
    <w:rsid w:val="00175473"/>
    <w:rsid w:val="00175788"/>
    <w:rsid w:val="00175A8D"/>
    <w:rsid w:val="00175FB1"/>
    <w:rsid w:val="00176061"/>
    <w:rsid w:val="001777E8"/>
    <w:rsid w:val="00177A29"/>
    <w:rsid w:val="00177CBE"/>
    <w:rsid w:val="001805E5"/>
    <w:rsid w:val="0018191A"/>
    <w:rsid w:val="00181B76"/>
    <w:rsid w:val="001825D2"/>
    <w:rsid w:val="00182E65"/>
    <w:rsid w:val="001832C4"/>
    <w:rsid w:val="00183F64"/>
    <w:rsid w:val="0018435E"/>
    <w:rsid w:val="00185868"/>
    <w:rsid w:val="00186206"/>
    <w:rsid w:val="00186D6E"/>
    <w:rsid w:val="00187F22"/>
    <w:rsid w:val="001915C5"/>
    <w:rsid w:val="00192683"/>
    <w:rsid w:val="00192692"/>
    <w:rsid w:val="00192891"/>
    <w:rsid w:val="001928E0"/>
    <w:rsid w:val="00192D7E"/>
    <w:rsid w:val="00193842"/>
    <w:rsid w:val="00193DF7"/>
    <w:rsid w:val="00194151"/>
    <w:rsid w:val="00194446"/>
    <w:rsid w:val="00194800"/>
    <w:rsid w:val="00194BE1"/>
    <w:rsid w:val="00194E22"/>
    <w:rsid w:val="0019500A"/>
    <w:rsid w:val="0019541A"/>
    <w:rsid w:val="00195CCD"/>
    <w:rsid w:val="00195EE6"/>
    <w:rsid w:val="0019680F"/>
    <w:rsid w:val="00196F32"/>
    <w:rsid w:val="00197532"/>
    <w:rsid w:val="001A02C7"/>
    <w:rsid w:val="001A0E4D"/>
    <w:rsid w:val="001A1867"/>
    <w:rsid w:val="001A18D4"/>
    <w:rsid w:val="001A1ABA"/>
    <w:rsid w:val="001A1B7D"/>
    <w:rsid w:val="001A218A"/>
    <w:rsid w:val="001A27A8"/>
    <w:rsid w:val="001A2F4B"/>
    <w:rsid w:val="001A3C85"/>
    <w:rsid w:val="001A40B9"/>
    <w:rsid w:val="001A5082"/>
    <w:rsid w:val="001A5367"/>
    <w:rsid w:val="001A567E"/>
    <w:rsid w:val="001A57CA"/>
    <w:rsid w:val="001A5DB9"/>
    <w:rsid w:val="001A636E"/>
    <w:rsid w:val="001A644F"/>
    <w:rsid w:val="001A6AC6"/>
    <w:rsid w:val="001A73D6"/>
    <w:rsid w:val="001A781C"/>
    <w:rsid w:val="001A7994"/>
    <w:rsid w:val="001B00A9"/>
    <w:rsid w:val="001B05B4"/>
    <w:rsid w:val="001B06CF"/>
    <w:rsid w:val="001B1349"/>
    <w:rsid w:val="001B1917"/>
    <w:rsid w:val="001B1CA0"/>
    <w:rsid w:val="001B1F86"/>
    <w:rsid w:val="001B22AD"/>
    <w:rsid w:val="001B24B7"/>
    <w:rsid w:val="001B2658"/>
    <w:rsid w:val="001B2C7F"/>
    <w:rsid w:val="001B302A"/>
    <w:rsid w:val="001B36E5"/>
    <w:rsid w:val="001B374C"/>
    <w:rsid w:val="001B3A68"/>
    <w:rsid w:val="001B3C61"/>
    <w:rsid w:val="001B499B"/>
    <w:rsid w:val="001B56F6"/>
    <w:rsid w:val="001B6CBE"/>
    <w:rsid w:val="001B72A9"/>
    <w:rsid w:val="001B79F5"/>
    <w:rsid w:val="001C0CBC"/>
    <w:rsid w:val="001C1932"/>
    <w:rsid w:val="001C2080"/>
    <w:rsid w:val="001C2978"/>
    <w:rsid w:val="001C2E86"/>
    <w:rsid w:val="001C38EA"/>
    <w:rsid w:val="001C46C9"/>
    <w:rsid w:val="001C4780"/>
    <w:rsid w:val="001C48A0"/>
    <w:rsid w:val="001C5447"/>
    <w:rsid w:val="001C597C"/>
    <w:rsid w:val="001C7EE6"/>
    <w:rsid w:val="001C7FAC"/>
    <w:rsid w:val="001D1481"/>
    <w:rsid w:val="001D1C84"/>
    <w:rsid w:val="001D1F27"/>
    <w:rsid w:val="001D2AC4"/>
    <w:rsid w:val="001D3052"/>
    <w:rsid w:val="001D333D"/>
    <w:rsid w:val="001D3555"/>
    <w:rsid w:val="001D5883"/>
    <w:rsid w:val="001D5ED6"/>
    <w:rsid w:val="001D6457"/>
    <w:rsid w:val="001D6F6C"/>
    <w:rsid w:val="001D7121"/>
    <w:rsid w:val="001D71FD"/>
    <w:rsid w:val="001D741B"/>
    <w:rsid w:val="001D7A40"/>
    <w:rsid w:val="001D7C1F"/>
    <w:rsid w:val="001E14B6"/>
    <w:rsid w:val="001E157C"/>
    <w:rsid w:val="001E1D48"/>
    <w:rsid w:val="001E1DCE"/>
    <w:rsid w:val="001E212F"/>
    <w:rsid w:val="001E215B"/>
    <w:rsid w:val="001E2335"/>
    <w:rsid w:val="001E2430"/>
    <w:rsid w:val="001E349C"/>
    <w:rsid w:val="001E3673"/>
    <w:rsid w:val="001E3D4D"/>
    <w:rsid w:val="001E45AF"/>
    <w:rsid w:val="001E4620"/>
    <w:rsid w:val="001E54C9"/>
    <w:rsid w:val="001E5CEB"/>
    <w:rsid w:val="001E6A0D"/>
    <w:rsid w:val="001E77D1"/>
    <w:rsid w:val="001F046D"/>
    <w:rsid w:val="001F05EE"/>
    <w:rsid w:val="001F08F2"/>
    <w:rsid w:val="001F0A17"/>
    <w:rsid w:val="001F185B"/>
    <w:rsid w:val="001F21B6"/>
    <w:rsid w:val="001F2730"/>
    <w:rsid w:val="001F2B71"/>
    <w:rsid w:val="001F2C24"/>
    <w:rsid w:val="001F2DF5"/>
    <w:rsid w:val="001F2E13"/>
    <w:rsid w:val="001F3008"/>
    <w:rsid w:val="001F31AF"/>
    <w:rsid w:val="001F343D"/>
    <w:rsid w:val="001F47E0"/>
    <w:rsid w:val="001F4A45"/>
    <w:rsid w:val="001F4AB3"/>
    <w:rsid w:val="001F4D72"/>
    <w:rsid w:val="001F4DDF"/>
    <w:rsid w:val="001F4DF2"/>
    <w:rsid w:val="001F7E38"/>
    <w:rsid w:val="00200060"/>
    <w:rsid w:val="0020059C"/>
    <w:rsid w:val="00200935"/>
    <w:rsid w:val="002010A0"/>
    <w:rsid w:val="00201D9A"/>
    <w:rsid w:val="00203120"/>
    <w:rsid w:val="0020429B"/>
    <w:rsid w:val="0020494C"/>
    <w:rsid w:val="00204BBC"/>
    <w:rsid w:val="00205012"/>
    <w:rsid w:val="00205827"/>
    <w:rsid w:val="0020598B"/>
    <w:rsid w:val="00205E56"/>
    <w:rsid w:val="00205F11"/>
    <w:rsid w:val="002066AB"/>
    <w:rsid w:val="0020702D"/>
    <w:rsid w:val="00207476"/>
    <w:rsid w:val="00207910"/>
    <w:rsid w:val="00207DEE"/>
    <w:rsid w:val="00210263"/>
    <w:rsid w:val="00212D60"/>
    <w:rsid w:val="00213367"/>
    <w:rsid w:val="00214599"/>
    <w:rsid w:val="00215108"/>
    <w:rsid w:val="00216041"/>
    <w:rsid w:val="00216836"/>
    <w:rsid w:val="00217E7E"/>
    <w:rsid w:val="00220228"/>
    <w:rsid w:val="00220B00"/>
    <w:rsid w:val="00220DD8"/>
    <w:rsid w:val="00221073"/>
    <w:rsid w:val="00221A89"/>
    <w:rsid w:val="00221D7F"/>
    <w:rsid w:val="0022223A"/>
    <w:rsid w:val="00222890"/>
    <w:rsid w:val="002228A8"/>
    <w:rsid w:val="00222B5C"/>
    <w:rsid w:val="002236DC"/>
    <w:rsid w:val="002244FC"/>
    <w:rsid w:val="00224DF9"/>
    <w:rsid w:val="0022636C"/>
    <w:rsid w:val="002267FA"/>
    <w:rsid w:val="00226B6D"/>
    <w:rsid w:val="00226FD6"/>
    <w:rsid w:val="00226FEF"/>
    <w:rsid w:val="00227129"/>
    <w:rsid w:val="00227CEB"/>
    <w:rsid w:val="002302F5"/>
    <w:rsid w:val="00230462"/>
    <w:rsid w:val="00230C2D"/>
    <w:rsid w:val="002318D0"/>
    <w:rsid w:val="0023194F"/>
    <w:rsid w:val="00232FB6"/>
    <w:rsid w:val="00233BFB"/>
    <w:rsid w:val="00234BA4"/>
    <w:rsid w:val="00235233"/>
    <w:rsid w:val="00235415"/>
    <w:rsid w:val="00235AE4"/>
    <w:rsid w:val="002360CE"/>
    <w:rsid w:val="002362AA"/>
    <w:rsid w:val="002366EF"/>
    <w:rsid w:val="00236756"/>
    <w:rsid w:val="00237AAF"/>
    <w:rsid w:val="0024059F"/>
    <w:rsid w:val="00241D29"/>
    <w:rsid w:val="00241F7B"/>
    <w:rsid w:val="002421D5"/>
    <w:rsid w:val="00242765"/>
    <w:rsid w:val="00242989"/>
    <w:rsid w:val="00242A49"/>
    <w:rsid w:val="00243195"/>
    <w:rsid w:val="002435DE"/>
    <w:rsid w:val="0024476C"/>
    <w:rsid w:val="00244A0E"/>
    <w:rsid w:val="00245B6C"/>
    <w:rsid w:val="00246141"/>
    <w:rsid w:val="0024654F"/>
    <w:rsid w:val="002466E0"/>
    <w:rsid w:val="002471FE"/>
    <w:rsid w:val="002473B2"/>
    <w:rsid w:val="002473FE"/>
    <w:rsid w:val="00247776"/>
    <w:rsid w:val="00250155"/>
    <w:rsid w:val="0025077A"/>
    <w:rsid w:val="0025148E"/>
    <w:rsid w:val="00252796"/>
    <w:rsid w:val="00252927"/>
    <w:rsid w:val="00253A24"/>
    <w:rsid w:val="00254282"/>
    <w:rsid w:val="00254A43"/>
    <w:rsid w:val="00254D2B"/>
    <w:rsid w:val="00254E4A"/>
    <w:rsid w:val="002560E0"/>
    <w:rsid w:val="002563B2"/>
    <w:rsid w:val="00257623"/>
    <w:rsid w:val="00257DB6"/>
    <w:rsid w:val="002601D5"/>
    <w:rsid w:val="00261D20"/>
    <w:rsid w:val="002623B3"/>
    <w:rsid w:val="0026270F"/>
    <w:rsid w:val="00264196"/>
    <w:rsid w:val="00264938"/>
    <w:rsid w:val="00264C30"/>
    <w:rsid w:val="00264F20"/>
    <w:rsid w:val="00265B90"/>
    <w:rsid w:val="00266134"/>
    <w:rsid w:val="0026628F"/>
    <w:rsid w:val="00266EDC"/>
    <w:rsid w:val="002672ED"/>
    <w:rsid w:val="002703F3"/>
    <w:rsid w:val="00270B4E"/>
    <w:rsid w:val="002714B4"/>
    <w:rsid w:val="00272B42"/>
    <w:rsid w:val="00272EF6"/>
    <w:rsid w:val="002733AD"/>
    <w:rsid w:val="0027350B"/>
    <w:rsid w:val="00274006"/>
    <w:rsid w:val="00274733"/>
    <w:rsid w:val="00274E9A"/>
    <w:rsid w:val="00276481"/>
    <w:rsid w:val="00276698"/>
    <w:rsid w:val="0027669F"/>
    <w:rsid w:val="002767CE"/>
    <w:rsid w:val="00276FD4"/>
    <w:rsid w:val="0027748F"/>
    <w:rsid w:val="00277758"/>
    <w:rsid w:val="00277B90"/>
    <w:rsid w:val="0028014E"/>
    <w:rsid w:val="002802BF"/>
    <w:rsid w:val="002803B7"/>
    <w:rsid w:val="0028054C"/>
    <w:rsid w:val="002805F0"/>
    <w:rsid w:val="00280641"/>
    <w:rsid w:val="00281599"/>
    <w:rsid w:val="00281868"/>
    <w:rsid w:val="002818D4"/>
    <w:rsid w:val="002821AD"/>
    <w:rsid w:val="00282221"/>
    <w:rsid w:val="00282385"/>
    <w:rsid w:val="00282BB4"/>
    <w:rsid w:val="00282BC0"/>
    <w:rsid w:val="00282CB8"/>
    <w:rsid w:val="00284046"/>
    <w:rsid w:val="002849BB"/>
    <w:rsid w:val="00285D53"/>
    <w:rsid w:val="00285EF4"/>
    <w:rsid w:val="0028617F"/>
    <w:rsid w:val="00286585"/>
    <w:rsid w:val="00286892"/>
    <w:rsid w:val="002869A7"/>
    <w:rsid w:val="00286BE6"/>
    <w:rsid w:val="00287A5C"/>
    <w:rsid w:val="00290464"/>
    <w:rsid w:val="002908B9"/>
    <w:rsid w:val="0029154F"/>
    <w:rsid w:val="00291EA2"/>
    <w:rsid w:val="00291FCB"/>
    <w:rsid w:val="00292815"/>
    <w:rsid w:val="00292E9F"/>
    <w:rsid w:val="00293153"/>
    <w:rsid w:val="00293271"/>
    <w:rsid w:val="00293297"/>
    <w:rsid w:val="00293739"/>
    <w:rsid w:val="0029450D"/>
    <w:rsid w:val="00295A2C"/>
    <w:rsid w:val="00295A9E"/>
    <w:rsid w:val="00295AF5"/>
    <w:rsid w:val="00296066"/>
    <w:rsid w:val="002A0A3E"/>
    <w:rsid w:val="002A1D39"/>
    <w:rsid w:val="002A2399"/>
    <w:rsid w:val="002A282B"/>
    <w:rsid w:val="002A3070"/>
    <w:rsid w:val="002A368A"/>
    <w:rsid w:val="002A3774"/>
    <w:rsid w:val="002A4249"/>
    <w:rsid w:val="002A4279"/>
    <w:rsid w:val="002A4A36"/>
    <w:rsid w:val="002A53EE"/>
    <w:rsid w:val="002A58D9"/>
    <w:rsid w:val="002A5FE4"/>
    <w:rsid w:val="002A612D"/>
    <w:rsid w:val="002A6852"/>
    <w:rsid w:val="002A6B66"/>
    <w:rsid w:val="002A701B"/>
    <w:rsid w:val="002A73F3"/>
    <w:rsid w:val="002A7BA3"/>
    <w:rsid w:val="002A7EF7"/>
    <w:rsid w:val="002B015F"/>
    <w:rsid w:val="002B0340"/>
    <w:rsid w:val="002B03D9"/>
    <w:rsid w:val="002B0576"/>
    <w:rsid w:val="002B062D"/>
    <w:rsid w:val="002B064F"/>
    <w:rsid w:val="002B0ECE"/>
    <w:rsid w:val="002B1088"/>
    <w:rsid w:val="002B1213"/>
    <w:rsid w:val="002B12A5"/>
    <w:rsid w:val="002B1DA9"/>
    <w:rsid w:val="002B31D5"/>
    <w:rsid w:val="002B340E"/>
    <w:rsid w:val="002B3890"/>
    <w:rsid w:val="002B38C8"/>
    <w:rsid w:val="002B3D2F"/>
    <w:rsid w:val="002B4E02"/>
    <w:rsid w:val="002B6898"/>
    <w:rsid w:val="002B6C62"/>
    <w:rsid w:val="002B7452"/>
    <w:rsid w:val="002B77B5"/>
    <w:rsid w:val="002B7A1E"/>
    <w:rsid w:val="002C0200"/>
    <w:rsid w:val="002C07E2"/>
    <w:rsid w:val="002C0A39"/>
    <w:rsid w:val="002C0BC5"/>
    <w:rsid w:val="002C105A"/>
    <w:rsid w:val="002C1553"/>
    <w:rsid w:val="002C1612"/>
    <w:rsid w:val="002C1629"/>
    <w:rsid w:val="002C240D"/>
    <w:rsid w:val="002C245B"/>
    <w:rsid w:val="002C2916"/>
    <w:rsid w:val="002C2F0E"/>
    <w:rsid w:val="002C3890"/>
    <w:rsid w:val="002C3E64"/>
    <w:rsid w:val="002C471C"/>
    <w:rsid w:val="002C4D33"/>
    <w:rsid w:val="002C4FCB"/>
    <w:rsid w:val="002C5D5C"/>
    <w:rsid w:val="002C62AE"/>
    <w:rsid w:val="002C668B"/>
    <w:rsid w:val="002C6795"/>
    <w:rsid w:val="002C6A4A"/>
    <w:rsid w:val="002C6AEF"/>
    <w:rsid w:val="002C6C41"/>
    <w:rsid w:val="002C7317"/>
    <w:rsid w:val="002C7D18"/>
    <w:rsid w:val="002C7FC6"/>
    <w:rsid w:val="002D060C"/>
    <w:rsid w:val="002D0B14"/>
    <w:rsid w:val="002D118F"/>
    <w:rsid w:val="002D1D74"/>
    <w:rsid w:val="002D2C9C"/>
    <w:rsid w:val="002D2EFF"/>
    <w:rsid w:val="002D3393"/>
    <w:rsid w:val="002D34DF"/>
    <w:rsid w:val="002D35A4"/>
    <w:rsid w:val="002D3C47"/>
    <w:rsid w:val="002D3DE7"/>
    <w:rsid w:val="002D4208"/>
    <w:rsid w:val="002D4CAC"/>
    <w:rsid w:val="002D4CD6"/>
    <w:rsid w:val="002D4FF2"/>
    <w:rsid w:val="002D538A"/>
    <w:rsid w:val="002D5A39"/>
    <w:rsid w:val="002D6593"/>
    <w:rsid w:val="002D6870"/>
    <w:rsid w:val="002D7459"/>
    <w:rsid w:val="002D7CA3"/>
    <w:rsid w:val="002E0103"/>
    <w:rsid w:val="002E0A7D"/>
    <w:rsid w:val="002E0D3A"/>
    <w:rsid w:val="002E16C4"/>
    <w:rsid w:val="002E194C"/>
    <w:rsid w:val="002E276C"/>
    <w:rsid w:val="002E2864"/>
    <w:rsid w:val="002E2953"/>
    <w:rsid w:val="002E2B10"/>
    <w:rsid w:val="002E2B36"/>
    <w:rsid w:val="002E2DD6"/>
    <w:rsid w:val="002E38D8"/>
    <w:rsid w:val="002E39A7"/>
    <w:rsid w:val="002E43A9"/>
    <w:rsid w:val="002E479E"/>
    <w:rsid w:val="002E4F2F"/>
    <w:rsid w:val="002E5B11"/>
    <w:rsid w:val="002E63EA"/>
    <w:rsid w:val="002E640C"/>
    <w:rsid w:val="002E675D"/>
    <w:rsid w:val="002E6FD9"/>
    <w:rsid w:val="002E7292"/>
    <w:rsid w:val="002E7334"/>
    <w:rsid w:val="002E77C9"/>
    <w:rsid w:val="002F07F5"/>
    <w:rsid w:val="002F1310"/>
    <w:rsid w:val="002F2AEA"/>
    <w:rsid w:val="002F2D47"/>
    <w:rsid w:val="002F392F"/>
    <w:rsid w:val="002F3AA2"/>
    <w:rsid w:val="002F3AF5"/>
    <w:rsid w:val="002F566A"/>
    <w:rsid w:val="002F6087"/>
    <w:rsid w:val="002F67AD"/>
    <w:rsid w:val="002F7E46"/>
    <w:rsid w:val="002F7F00"/>
    <w:rsid w:val="003006DB"/>
    <w:rsid w:val="00301129"/>
    <w:rsid w:val="003016CB"/>
    <w:rsid w:val="003019B7"/>
    <w:rsid w:val="00302975"/>
    <w:rsid w:val="00302A69"/>
    <w:rsid w:val="00302F1F"/>
    <w:rsid w:val="003035B2"/>
    <w:rsid w:val="00303F93"/>
    <w:rsid w:val="003056F9"/>
    <w:rsid w:val="00305D7E"/>
    <w:rsid w:val="00306694"/>
    <w:rsid w:val="003066CB"/>
    <w:rsid w:val="003078F4"/>
    <w:rsid w:val="003079FB"/>
    <w:rsid w:val="00307C98"/>
    <w:rsid w:val="00310055"/>
    <w:rsid w:val="00310057"/>
    <w:rsid w:val="00310647"/>
    <w:rsid w:val="0031083A"/>
    <w:rsid w:val="00310A03"/>
    <w:rsid w:val="00310C90"/>
    <w:rsid w:val="003110B1"/>
    <w:rsid w:val="00311155"/>
    <w:rsid w:val="00311FA5"/>
    <w:rsid w:val="00312023"/>
    <w:rsid w:val="00312B6F"/>
    <w:rsid w:val="00313414"/>
    <w:rsid w:val="00313B28"/>
    <w:rsid w:val="00314191"/>
    <w:rsid w:val="003144B8"/>
    <w:rsid w:val="00314B27"/>
    <w:rsid w:val="003150D9"/>
    <w:rsid w:val="00315E87"/>
    <w:rsid w:val="00316118"/>
    <w:rsid w:val="00316828"/>
    <w:rsid w:val="003168DC"/>
    <w:rsid w:val="00317571"/>
    <w:rsid w:val="00317D74"/>
    <w:rsid w:val="00317FE4"/>
    <w:rsid w:val="00320541"/>
    <w:rsid w:val="003208E1"/>
    <w:rsid w:val="00320950"/>
    <w:rsid w:val="0032125B"/>
    <w:rsid w:val="0032133D"/>
    <w:rsid w:val="0032371E"/>
    <w:rsid w:val="00323E6D"/>
    <w:rsid w:val="003244C7"/>
    <w:rsid w:val="00324A91"/>
    <w:rsid w:val="003258D3"/>
    <w:rsid w:val="0032638E"/>
    <w:rsid w:val="00326437"/>
    <w:rsid w:val="003264B8"/>
    <w:rsid w:val="00326629"/>
    <w:rsid w:val="00327573"/>
    <w:rsid w:val="00327795"/>
    <w:rsid w:val="00330B08"/>
    <w:rsid w:val="00330DDD"/>
    <w:rsid w:val="003316C4"/>
    <w:rsid w:val="00331B4C"/>
    <w:rsid w:val="00331EB6"/>
    <w:rsid w:val="0033208B"/>
    <w:rsid w:val="00332814"/>
    <w:rsid w:val="00333990"/>
    <w:rsid w:val="00333D44"/>
    <w:rsid w:val="00333E72"/>
    <w:rsid w:val="00334E5D"/>
    <w:rsid w:val="003357D5"/>
    <w:rsid w:val="00335FBB"/>
    <w:rsid w:val="0033612D"/>
    <w:rsid w:val="003366BA"/>
    <w:rsid w:val="00337465"/>
    <w:rsid w:val="00337527"/>
    <w:rsid w:val="00337571"/>
    <w:rsid w:val="003376DE"/>
    <w:rsid w:val="00337785"/>
    <w:rsid w:val="00337971"/>
    <w:rsid w:val="00337A96"/>
    <w:rsid w:val="00337E43"/>
    <w:rsid w:val="00341E17"/>
    <w:rsid w:val="00342319"/>
    <w:rsid w:val="0034286B"/>
    <w:rsid w:val="00342986"/>
    <w:rsid w:val="003436E7"/>
    <w:rsid w:val="00343A0B"/>
    <w:rsid w:val="00343DB9"/>
    <w:rsid w:val="0034491E"/>
    <w:rsid w:val="00345487"/>
    <w:rsid w:val="003463F8"/>
    <w:rsid w:val="00346640"/>
    <w:rsid w:val="00346815"/>
    <w:rsid w:val="00346BDE"/>
    <w:rsid w:val="00347ADA"/>
    <w:rsid w:val="003506D6"/>
    <w:rsid w:val="00350A7B"/>
    <w:rsid w:val="00350D27"/>
    <w:rsid w:val="00351889"/>
    <w:rsid w:val="00351B3D"/>
    <w:rsid w:val="00352867"/>
    <w:rsid w:val="00352D2E"/>
    <w:rsid w:val="003533CC"/>
    <w:rsid w:val="003538E8"/>
    <w:rsid w:val="003554CB"/>
    <w:rsid w:val="0035586A"/>
    <w:rsid w:val="00355E79"/>
    <w:rsid w:val="003565F8"/>
    <w:rsid w:val="003569C2"/>
    <w:rsid w:val="00356BF0"/>
    <w:rsid w:val="0036011C"/>
    <w:rsid w:val="003603AD"/>
    <w:rsid w:val="00363225"/>
    <w:rsid w:val="003632BE"/>
    <w:rsid w:val="00363FB9"/>
    <w:rsid w:val="00364005"/>
    <w:rsid w:val="003647FD"/>
    <w:rsid w:val="0036580E"/>
    <w:rsid w:val="00366355"/>
    <w:rsid w:val="003664CB"/>
    <w:rsid w:val="0036660C"/>
    <w:rsid w:val="0036697D"/>
    <w:rsid w:val="00366DBA"/>
    <w:rsid w:val="00367F23"/>
    <w:rsid w:val="00370531"/>
    <w:rsid w:val="00371491"/>
    <w:rsid w:val="00371935"/>
    <w:rsid w:val="00371ABE"/>
    <w:rsid w:val="00373041"/>
    <w:rsid w:val="00373F3C"/>
    <w:rsid w:val="00374036"/>
    <w:rsid w:val="00374050"/>
    <w:rsid w:val="003742E6"/>
    <w:rsid w:val="00374553"/>
    <w:rsid w:val="00374607"/>
    <w:rsid w:val="003751AA"/>
    <w:rsid w:val="003754CB"/>
    <w:rsid w:val="00375504"/>
    <w:rsid w:val="003757B2"/>
    <w:rsid w:val="00375EF3"/>
    <w:rsid w:val="003769FB"/>
    <w:rsid w:val="00376ABE"/>
    <w:rsid w:val="00376B0A"/>
    <w:rsid w:val="0038029A"/>
    <w:rsid w:val="00380DE2"/>
    <w:rsid w:val="00380FAA"/>
    <w:rsid w:val="0038119C"/>
    <w:rsid w:val="003818B4"/>
    <w:rsid w:val="003822B6"/>
    <w:rsid w:val="003827D1"/>
    <w:rsid w:val="00383515"/>
    <w:rsid w:val="003836AB"/>
    <w:rsid w:val="00386402"/>
    <w:rsid w:val="00386912"/>
    <w:rsid w:val="00386ADF"/>
    <w:rsid w:val="003875BB"/>
    <w:rsid w:val="0039007E"/>
    <w:rsid w:val="00390EDE"/>
    <w:rsid w:val="00391107"/>
    <w:rsid w:val="0039199C"/>
    <w:rsid w:val="00392C10"/>
    <w:rsid w:val="003950DB"/>
    <w:rsid w:val="00395296"/>
    <w:rsid w:val="003960C7"/>
    <w:rsid w:val="003967F5"/>
    <w:rsid w:val="00397B1A"/>
    <w:rsid w:val="003A00EA"/>
    <w:rsid w:val="003A07B5"/>
    <w:rsid w:val="003A117B"/>
    <w:rsid w:val="003A192F"/>
    <w:rsid w:val="003A1AC8"/>
    <w:rsid w:val="003A2004"/>
    <w:rsid w:val="003A2552"/>
    <w:rsid w:val="003A3639"/>
    <w:rsid w:val="003A4198"/>
    <w:rsid w:val="003A43B7"/>
    <w:rsid w:val="003A4822"/>
    <w:rsid w:val="003A592C"/>
    <w:rsid w:val="003A5A5D"/>
    <w:rsid w:val="003A5EB5"/>
    <w:rsid w:val="003A625B"/>
    <w:rsid w:val="003A68A7"/>
    <w:rsid w:val="003A6A22"/>
    <w:rsid w:val="003A7184"/>
    <w:rsid w:val="003A725C"/>
    <w:rsid w:val="003B00DF"/>
    <w:rsid w:val="003B0223"/>
    <w:rsid w:val="003B1B59"/>
    <w:rsid w:val="003B257B"/>
    <w:rsid w:val="003B2977"/>
    <w:rsid w:val="003B2D07"/>
    <w:rsid w:val="003B3C3C"/>
    <w:rsid w:val="003B4B03"/>
    <w:rsid w:val="003B5BCF"/>
    <w:rsid w:val="003B5BF2"/>
    <w:rsid w:val="003B5F90"/>
    <w:rsid w:val="003B6211"/>
    <w:rsid w:val="003C1056"/>
    <w:rsid w:val="003C194C"/>
    <w:rsid w:val="003C1B54"/>
    <w:rsid w:val="003C22C4"/>
    <w:rsid w:val="003C2384"/>
    <w:rsid w:val="003C2AAD"/>
    <w:rsid w:val="003C3127"/>
    <w:rsid w:val="003C3A37"/>
    <w:rsid w:val="003C3C14"/>
    <w:rsid w:val="003C40DF"/>
    <w:rsid w:val="003C47F6"/>
    <w:rsid w:val="003C5A6D"/>
    <w:rsid w:val="003C5FA9"/>
    <w:rsid w:val="003C6E8F"/>
    <w:rsid w:val="003C6FD4"/>
    <w:rsid w:val="003C72ED"/>
    <w:rsid w:val="003C7913"/>
    <w:rsid w:val="003D01C5"/>
    <w:rsid w:val="003D0702"/>
    <w:rsid w:val="003D1462"/>
    <w:rsid w:val="003D1BE1"/>
    <w:rsid w:val="003D1E1C"/>
    <w:rsid w:val="003D2E8A"/>
    <w:rsid w:val="003D3340"/>
    <w:rsid w:val="003D3847"/>
    <w:rsid w:val="003D3AEE"/>
    <w:rsid w:val="003D3C39"/>
    <w:rsid w:val="003D4135"/>
    <w:rsid w:val="003D4882"/>
    <w:rsid w:val="003D4A89"/>
    <w:rsid w:val="003D5219"/>
    <w:rsid w:val="003D5316"/>
    <w:rsid w:val="003D53A6"/>
    <w:rsid w:val="003D620E"/>
    <w:rsid w:val="003D66C7"/>
    <w:rsid w:val="003D6BBB"/>
    <w:rsid w:val="003D6E74"/>
    <w:rsid w:val="003D6F76"/>
    <w:rsid w:val="003D7296"/>
    <w:rsid w:val="003E00EE"/>
    <w:rsid w:val="003E070B"/>
    <w:rsid w:val="003E0E56"/>
    <w:rsid w:val="003E2223"/>
    <w:rsid w:val="003E2790"/>
    <w:rsid w:val="003E3629"/>
    <w:rsid w:val="003E3652"/>
    <w:rsid w:val="003E457B"/>
    <w:rsid w:val="003E4B8E"/>
    <w:rsid w:val="003E4F2E"/>
    <w:rsid w:val="003E5189"/>
    <w:rsid w:val="003E5574"/>
    <w:rsid w:val="003E5F64"/>
    <w:rsid w:val="003E5FA9"/>
    <w:rsid w:val="003E657F"/>
    <w:rsid w:val="003E6955"/>
    <w:rsid w:val="003E6D54"/>
    <w:rsid w:val="003F0497"/>
    <w:rsid w:val="003F085B"/>
    <w:rsid w:val="003F0BAE"/>
    <w:rsid w:val="003F0EB1"/>
    <w:rsid w:val="003F29FB"/>
    <w:rsid w:val="003F34BE"/>
    <w:rsid w:val="003F4348"/>
    <w:rsid w:val="003F4C10"/>
    <w:rsid w:val="003F5165"/>
    <w:rsid w:val="003F54DA"/>
    <w:rsid w:val="003F5E39"/>
    <w:rsid w:val="003F61D3"/>
    <w:rsid w:val="003F62D8"/>
    <w:rsid w:val="003F662D"/>
    <w:rsid w:val="003F66ED"/>
    <w:rsid w:val="003F6ADD"/>
    <w:rsid w:val="003F6D92"/>
    <w:rsid w:val="003F6F3B"/>
    <w:rsid w:val="003F7375"/>
    <w:rsid w:val="003F7644"/>
    <w:rsid w:val="003F7A7F"/>
    <w:rsid w:val="003F7A8B"/>
    <w:rsid w:val="003F7D62"/>
    <w:rsid w:val="00401045"/>
    <w:rsid w:val="00402479"/>
    <w:rsid w:val="00402B36"/>
    <w:rsid w:val="00402C46"/>
    <w:rsid w:val="0040304E"/>
    <w:rsid w:val="00403CA4"/>
    <w:rsid w:val="00404B6B"/>
    <w:rsid w:val="00404C44"/>
    <w:rsid w:val="00405ABC"/>
    <w:rsid w:val="00405FE9"/>
    <w:rsid w:val="004060D1"/>
    <w:rsid w:val="0040680D"/>
    <w:rsid w:val="0040701A"/>
    <w:rsid w:val="00407335"/>
    <w:rsid w:val="00407BC7"/>
    <w:rsid w:val="00407EDD"/>
    <w:rsid w:val="0041051A"/>
    <w:rsid w:val="00410799"/>
    <w:rsid w:val="00410B9B"/>
    <w:rsid w:val="0041104A"/>
    <w:rsid w:val="00411086"/>
    <w:rsid w:val="004128D6"/>
    <w:rsid w:val="00413096"/>
    <w:rsid w:val="00413D59"/>
    <w:rsid w:val="0041400B"/>
    <w:rsid w:val="0041422F"/>
    <w:rsid w:val="0041437A"/>
    <w:rsid w:val="004145A1"/>
    <w:rsid w:val="004148C2"/>
    <w:rsid w:val="00414E22"/>
    <w:rsid w:val="00415C17"/>
    <w:rsid w:val="00416161"/>
    <w:rsid w:val="00416985"/>
    <w:rsid w:val="00416C3E"/>
    <w:rsid w:val="00417240"/>
    <w:rsid w:val="0041742A"/>
    <w:rsid w:val="0042053B"/>
    <w:rsid w:val="00420CFE"/>
    <w:rsid w:val="00420DE7"/>
    <w:rsid w:val="004218D5"/>
    <w:rsid w:val="0042256F"/>
    <w:rsid w:val="00422A85"/>
    <w:rsid w:val="004232C2"/>
    <w:rsid w:val="004233D3"/>
    <w:rsid w:val="0042355F"/>
    <w:rsid w:val="00423B75"/>
    <w:rsid w:val="00423E10"/>
    <w:rsid w:val="004242F1"/>
    <w:rsid w:val="00424400"/>
    <w:rsid w:val="004256DD"/>
    <w:rsid w:val="0042589D"/>
    <w:rsid w:val="00427BE6"/>
    <w:rsid w:val="00430592"/>
    <w:rsid w:val="00430B1A"/>
    <w:rsid w:val="00430B7D"/>
    <w:rsid w:val="00430B9F"/>
    <w:rsid w:val="00431BD1"/>
    <w:rsid w:val="00432373"/>
    <w:rsid w:val="004323EF"/>
    <w:rsid w:val="00432916"/>
    <w:rsid w:val="00432B7C"/>
    <w:rsid w:val="00433D80"/>
    <w:rsid w:val="00433ED8"/>
    <w:rsid w:val="0043402D"/>
    <w:rsid w:val="00434C14"/>
    <w:rsid w:val="00435E5F"/>
    <w:rsid w:val="004361E3"/>
    <w:rsid w:val="0044054E"/>
    <w:rsid w:val="0044058A"/>
    <w:rsid w:val="00440917"/>
    <w:rsid w:val="00442DDC"/>
    <w:rsid w:val="00442F35"/>
    <w:rsid w:val="0044368B"/>
    <w:rsid w:val="004440BB"/>
    <w:rsid w:val="00444CE2"/>
    <w:rsid w:val="00444EF2"/>
    <w:rsid w:val="00444F98"/>
    <w:rsid w:val="0044520F"/>
    <w:rsid w:val="00445B40"/>
    <w:rsid w:val="00445F70"/>
    <w:rsid w:val="0044690F"/>
    <w:rsid w:val="00447795"/>
    <w:rsid w:val="004501F8"/>
    <w:rsid w:val="00450342"/>
    <w:rsid w:val="00450955"/>
    <w:rsid w:val="00452056"/>
    <w:rsid w:val="004526DD"/>
    <w:rsid w:val="00452882"/>
    <w:rsid w:val="00452C6B"/>
    <w:rsid w:val="00452F0D"/>
    <w:rsid w:val="00453877"/>
    <w:rsid w:val="00453AC8"/>
    <w:rsid w:val="00454147"/>
    <w:rsid w:val="00454337"/>
    <w:rsid w:val="00454BA5"/>
    <w:rsid w:val="00455D47"/>
    <w:rsid w:val="00455EF7"/>
    <w:rsid w:val="004561BA"/>
    <w:rsid w:val="004563D0"/>
    <w:rsid w:val="00457A7D"/>
    <w:rsid w:val="00457D98"/>
    <w:rsid w:val="004604E7"/>
    <w:rsid w:val="00460B89"/>
    <w:rsid w:val="004618C3"/>
    <w:rsid w:val="00461C12"/>
    <w:rsid w:val="00463045"/>
    <w:rsid w:val="0046319A"/>
    <w:rsid w:val="004638A3"/>
    <w:rsid w:val="00465066"/>
    <w:rsid w:val="004652A9"/>
    <w:rsid w:val="004655B4"/>
    <w:rsid w:val="0046581F"/>
    <w:rsid w:val="00466C39"/>
    <w:rsid w:val="0046749A"/>
    <w:rsid w:val="00467E68"/>
    <w:rsid w:val="00470E8E"/>
    <w:rsid w:val="00471C9D"/>
    <w:rsid w:val="00471E29"/>
    <w:rsid w:val="00472191"/>
    <w:rsid w:val="004722C9"/>
    <w:rsid w:val="004724DF"/>
    <w:rsid w:val="004728EB"/>
    <w:rsid w:val="0047297A"/>
    <w:rsid w:val="00472A73"/>
    <w:rsid w:val="004738AD"/>
    <w:rsid w:val="00473A21"/>
    <w:rsid w:val="00473A2E"/>
    <w:rsid w:val="00474120"/>
    <w:rsid w:val="00474BE9"/>
    <w:rsid w:val="00475263"/>
    <w:rsid w:val="00475647"/>
    <w:rsid w:val="0047625F"/>
    <w:rsid w:val="004766AF"/>
    <w:rsid w:val="00480292"/>
    <w:rsid w:val="004814DC"/>
    <w:rsid w:val="00481EE8"/>
    <w:rsid w:val="00482A85"/>
    <w:rsid w:val="00482CDB"/>
    <w:rsid w:val="00483AAC"/>
    <w:rsid w:val="00483B49"/>
    <w:rsid w:val="00483FB1"/>
    <w:rsid w:val="004840C8"/>
    <w:rsid w:val="00484B52"/>
    <w:rsid w:val="00484F56"/>
    <w:rsid w:val="004853A2"/>
    <w:rsid w:val="004869C0"/>
    <w:rsid w:val="004871C0"/>
    <w:rsid w:val="004874C7"/>
    <w:rsid w:val="00490859"/>
    <w:rsid w:val="00491214"/>
    <w:rsid w:val="004916D6"/>
    <w:rsid w:val="004917D7"/>
    <w:rsid w:val="00491834"/>
    <w:rsid w:val="004924CD"/>
    <w:rsid w:val="00492508"/>
    <w:rsid w:val="00492B52"/>
    <w:rsid w:val="004932E0"/>
    <w:rsid w:val="004948F9"/>
    <w:rsid w:val="00494EFF"/>
    <w:rsid w:val="00495052"/>
    <w:rsid w:val="00495123"/>
    <w:rsid w:val="00495143"/>
    <w:rsid w:val="00495946"/>
    <w:rsid w:val="00495F43"/>
    <w:rsid w:val="00496341"/>
    <w:rsid w:val="004A022E"/>
    <w:rsid w:val="004A1F80"/>
    <w:rsid w:val="004A3198"/>
    <w:rsid w:val="004A336A"/>
    <w:rsid w:val="004A373F"/>
    <w:rsid w:val="004A3B42"/>
    <w:rsid w:val="004A4041"/>
    <w:rsid w:val="004A41E2"/>
    <w:rsid w:val="004A47B2"/>
    <w:rsid w:val="004A53C5"/>
    <w:rsid w:val="004A5B4B"/>
    <w:rsid w:val="004A5D47"/>
    <w:rsid w:val="004A5F88"/>
    <w:rsid w:val="004A66CE"/>
    <w:rsid w:val="004A7146"/>
    <w:rsid w:val="004A72F9"/>
    <w:rsid w:val="004A7982"/>
    <w:rsid w:val="004B0CC1"/>
    <w:rsid w:val="004B109D"/>
    <w:rsid w:val="004B15B0"/>
    <w:rsid w:val="004B15E6"/>
    <w:rsid w:val="004B1D8E"/>
    <w:rsid w:val="004B23D0"/>
    <w:rsid w:val="004B2CB1"/>
    <w:rsid w:val="004B3250"/>
    <w:rsid w:val="004B3392"/>
    <w:rsid w:val="004B38C3"/>
    <w:rsid w:val="004B420E"/>
    <w:rsid w:val="004B45C0"/>
    <w:rsid w:val="004B4A38"/>
    <w:rsid w:val="004B5950"/>
    <w:rsid w:val="004B59CF"/>
    <w:rsid w:val="004B690C"/>
    <w:rsid w:val="004B79E3"/>
    <w:rsid w:val="004B7A64"/>
    <w:rsid w:val="004C17C4"/>
    <w:rsid w:val="004C17F6"/>
    <w:rsid w:val="004C31A7"/>
    <w:rsid w:val="004C3F87"/>
    <w:rsid w:val="004C405D"/>
    <w:rsid w:val="004C45B1"/>
    <w:rsid w:val="004C4AE4"/>
    <w:rsid w:val="004C5115"/>
    <w:rsid w:val="004D0082"/>
    <w:rsid w:val="004D0E2B"/>
    <w:rsid w:val="004D139C"/>
    <w:rsid w:val="004D13EB"/>
    <w:rsid w:val="004D2272"/>
    <w:rsid w:val="004D2341"/>
    <w:rsid w:val="004D2613"/>
    <w:rsid w:val="004D2E9C"/>
    <w:rsid w:val="004D2EE6"/>
    <w:rsid w:val="004D3377"/>
    <w:rsid w:val="004D35E3"/>
    <w:rsid w:val="004D367F"/>
    <w:rsid w:val="004D47FD"/>
    <w:rsid w:val="004D485A"/>
    <w:rsid w:val="004D49A3"/>
    <w:rsid w:val="004D57F7"/>
    <w:rsid w:val="004D6237"/>
    <w:rsid w:val="004D62CB"/>
    <w:rsid w:val="004D6C45"/>
    <w:rsid w:val="004D6F18"/>
    <w:rsid w:val="004D7F32"/>
    <w:rsid w:val="004E02CD"/>
    <w:rsid w:val="004E0A4E"/>
    <w:rsid w:val="004E206A"/>
    <w:rsid w:val="004E2A4E"/>
    <w:rsid w:val="004E370E"/>
    <w:rsid w:val="004E37DB"/>
    <w:rsid w:val="004E3A8E"/>
    <w:rsid w:val="004E4603"/>
    <w:rsid w:val="004E4F90"/>
    <w:rsid w:val="004E521A"/>
    <w:rsid w:val="004E7DF1"/>
    <w:rsid w:val="004E7E1B"/>
    <w:rsid w:val="004E7ED2"/>
    <w:rsid w:val="004F0C9B"/>
    <w:rsid w:val="004F110D"/>
    <w:rsid w:val="004F11D6"/>
    <w:rsid w:val="004F1823"/>
    <w:rsid w:val="004F1C3A"/>
    <w:rsid w:val="004F2979"/>
    <w:rsid w:val="004F2BA2"/>
    <w:rsid w:val="004F366E"/>
    <w:rsid w:val="004F3D19"/>
    <w:rsid w:val="004F42D9"/>
    <w:rsid w:val="004F4E04"/>
    <w:rsid w:val="004F51FA"/>
    <w:rsid w:val="004F65D7"/>
    <w:rsid w:val="004F6DEE"/>
    <w:rsid w:val="004F7D2E"/>
    <w:rsid w:val="005005D0"/>
    <w:rsid w:val="00500D99"/>
    <w:rsid w:val="00500FD8"/>
    <w:rsid w:val="005017F2"/>
    <w:rsid w:val="00501C58"/>
    <w:rsid w:val="00502230"/>
    <w:rsid w:val="005022C0"/>
    <w:rsid w:val="005034FE"/>
    <w:rsid w:val="00503BA0"/>
    <w:rsid w:val="00503D15"/>
    <w:rsid w:val="00503FC4"/>
    <w:rsid w:val="00504C0C"/>
    <w:rsid w:val="00504FB2"/>
    <w:rsid w:val="005053F2"/>
    <w:rsid w:val="0050544F"/>
    <w:rsid w:val="00505AB6"/>
    <w:rsid w:val="0050617F"/>
    <w:rsid w:val="0050660E"/>
    <w:rsid w:val="00507F3A"/>
    <w:rsid w:val="00507FD9"/>
    <w:rsid w:val="00510280"/>
    <w:rsid w:val="00511C26"/>
    <w:rsid w:val="0051209A"/>
    <w:rsid w:val="00512460"/>
    <w:rsid w:val="00512CF9"/>
    <w:rsid w:val="0051344D"/>
    <w:rsid w:val="00514565"/>
    <w:rsid w:val="0051482B"/>
    <w:rsid w:val="00514F6A"/>
    <w:rsid w:val="00515EAD"/>
    <w:rsid w:val="00516854"/>
    <w:rsid w:val="0051688F"/>
    <w:rsid w:val="00517310"/>
    <w:rsid w:val="00517C92"/>
    <w:rsid w:val="00517E89"/>
    <w:rsid w:val="005203E5"/>
    <w:rsid w:val="005206A9"/>
    <w:rsid w:val="00521C8C"/>
    <w:rsid w:val="00523800"/>
    <w:rsid w:val="005240E9"/>
    <w:rsid w:val="005244DA"/>
    <w:rsid w:val="00524CF5"/>
    <w:rsid w:val="00525388"/>
    <w:rsid w:val="005253E3"/>
    <w:rsid w:val="00525AE6"/>
    <w:rsid w:val="00525B4F"/>
    <w:rsid w:val="00525D6A"/>
    <w:rsid w:val="0052612C"/>
    <w:rsid w:val="00527098"/>
    <w:rsid w:val="00527F73"/>
    <w:rsid w:val="0053032C"/>
    <w:rsid w:val="005313D8"/>
    <w:rsid w:val="0053198E"/>
    <w:rsid w:val="005322DB"/>
    <w:rsid w:val="005334A8"/>
    <w:rsid w:val="00533C05"/>
    <w:rsid w:val="00534995"/>
    <w:rsid w:val="00534BB3"/>
    <w:rsid w:val="005355F7"/>
    <w:rsid w:val="00535A71"/>
    <w:rsid w:val="00535AA8"/>
    <w:rsid w:val="00535BC9"/>
    <w:rsid w:val="00536371"/>
    <w:rsid w:val="00536B4A"/>
    <w:rsid w:val="00537EEF"/>
    <w:rsid w:val="005407C5"/>
    <w:rsid w:val="005412EA"/>
    <w:rsid w:val="00541993"/>
    <w:rsid w:val="00541FF7"/>
    <w:rsid w:val="00542256"/>
    <w:rsid w:val="00542A7B"/>
    <w:rsid w:val="00542BA0"/>
    <w:rsid w:val="00542BE8"/>
    <w:rsid w:val="0054320A"/>
    <w:rsid w:val="0054394A"/>
    <w:rsid w:val="00543B25"/>
    <w:rsid w:val="00543FF2"/>
    <w:rsid w:val="005441F4"/>
    <w:rsid w:val="005442A5"/>
    <w:rsid w:val="0054471A"/>
    <w:rsid w:val="005457C7"/>
    <w:rsid w:val="005458E1"/>
    <w:rsid w:val="00546240"/>
    <w:rsid w:val="00546CE5"/>
    <w:rsid w:val="00546E1A"/>
    <w:rsid w:val="0054788D"/>
    <w:rsid w:val="00550B5C"/>
    <w:rsid w:val="00550C61"/>
    <w:rsid w:val="005515E8"/>
    <w:rsid w:val="00551792"/>
    <w:rsid w:val="005517A9"/>
    <w:rsid w:val="005517B2"/>
    <w:rsid w:val="00551C4C"/>
    <w:rsid w:val="0055244E"/>
    <w:rsid w:val="00552FA9"/>
    <w:rsid w:val="005540D4"/>
    <w:rsid w:val="0055427A"/>
    <w:rsid w:val="005543F3"/>
    <w:rsid w:val="00555430"/>
    <w:rsid w:val="0055639C"/>
    <w:rsid w:val="005563FA"/>
    <w:rsid w:val="0055721D"/>
    <w:rsid w:val="005572C8"/>
    <w:rsid w:val="0055768A"/>
    <w:rsid w:val="00557964"/>
    <w:rsid w:val="00557A63"/>
    <w:rsid w:val="00557CCA"/>
    <w:rsid w:val="005617E8"/>
    <w:rsid w:val="00561934"/>
    <w:rsid w:val="00561A70"/>
    <w:rsid w:val="0056200E"/>
    <w:rsid w:val="00562509"/>
    <w:rsid w:val="005625B7"/>
    <w:rsid w:val="00562BE7"/>
    <w:rsid w:val="00562DCC"/>
    <w:rsid w:val="00562E1B"/>
    <w:rsid w:val="00563691"/>
    <w:rsid w:val="005637DF"/>
    <w:rsid w:val="00563838"/>
    <w:rsid w:val="005639A9"/>
    <w:rsid w:val="005645CD"/>
    <w:rsid w:val="00564CCA"/>
    <w:rsid w:val="00564F14"/>
    <w:rsid w:val="005653EF"/>
    <w:rsid w:val="0056653A"/>
    <w:rsid w:val="00566801"/>
    <w:rsid w:val="00566869"/>
    <w:rsid w:val="00566E67"/>
    <w:rsid w:val="00567E49"/>
    <w:rsid w:val="00570C67"/>
    <w:rsid w:val="00570E8F"/>
    <w:rsid w:val="00570ED8"/>
    <w:rsid w:val="005710C6"/>
    <w:rsid w:val="0057118C"/>
    <w:rsid w:val="005718A5"/>
    <w:rsid w:val="005722CB"/>
    <w:rsid w:val="00573448"/>
    <w:rsid w:val="00573579"/>
    <w:rsid w:val="00573C18"/>
    <w:rsid w:val="00575B49"/>
    <w:rsid w:val="00575E40"/>
    <w:rsid w:val="00576434"/>
    <w:rsid w:val="00576741"/>
    <w:rsid w:val="00576D3D"/>
    <w:rsid w:val="00576DB5"/>
    <w:rsid w:val="00577641"/>
    <w:rsid w:val="00577B5E"/>
    <w:rsid w:val="00577F27"/>
    <w:rsid w:val="00577F55"/>
    <w:rsid w:val="005800C8"/>
    <w:rsid w:val="00580CF0"/>
    <w:rsid w:val="0058101B"/>
    <w:rsid w:val="0058187C"/>
    <w:rsid w:val="00581ADE"/>
    <w:rsid w:val="00581BA3"/>
    <w:rsid w:val="0058369A"/>
    <w:rsid w:val="00583A62"/>
    <w:rsid w:val="00584936"/>
    <w:rsid w:val="00584B2B"/>
    <w:rsid w:val="00584EDA"/>
    <w:rsid w:val="0058546D"/>
    <w:rsid w:val="0058563B"/>
    <w:rsid w:val="00585A88"/>
    <w:rsid w:val="00586250"/>
    <w:rsid w:val="005867E9"/>
    <w:rsid w:val="00590A4C"/>
    <w:rsid w:val="005915F0"/>
    <w:rsid w:val="00591E74"/>
    <w:rsid w:val="005943A1"/>
    <w:rsid w:val="00594642"/>
    <w:rsid w:val="00595339"/>
    <w:rsid w:val="00595480"/>
    <w:rsid w:val="0059588E"/>
    <w:rsid w:val="00596802"/>
    <w:rsid w:val="005973B3"/>
    <w:rsid w:val="0059786F"/>
    <w:rsid w:val="00597BAF"/>
    <w:rsid w:val="005A09F6"/>
    <w:rsid w:val="005A1365"/>
    <w:rsid w:val="005A15EF"/>
    <w:rsid w:val="005A16AC"/>
    <w:rsid w:val="005A21D0"/>
    <w:rsid w:val="005A32BA"/>
    <w:rsid w:val="005A3517"/>
    <w:rsid w:val="005A4A42"/>
    <w:rsid w:val="005A53DB"/>
    <w:rsid w:val="005A55C6"/>
    <w:rsid w:val="005A5C7C"/>
    <w:rsid w:val="005A6AB0"/>
    <w:rsid w:val="005A6AC9"/>
    <w:rsid w:val="005A707B"/>
    <w:rsid w:val="005A7A97"/>
    <w:rsid w:val="005A7F7A"/>
    <w:rsid w:val="005B0A1A"/>
    <w:rsid w:val="005B0F22"/>
    <w:rsid w:val="005B2D1D"/>
    <w:rsid w:val="005B35D8"/>
    <w:rsid w:val="005B3CA8"/>
    <w:rsid w:val="005B4AAD"/>
    <w:rsid w:val="005B5244"/>
    <w:rsid w:val="005B5CFF"/>
    <w:rsid w:val="005B60C0"/>
    <w:rsid w:val="005B6A94"/>
    <w:rsid w:val="005B6BAB"/>
    <w:rsid w:val="005B7210"/>
    <w:rsid w:val="005B7482"/>
    <w:rsid w:val="005C134E"/>
    <w:rsid w:val="005C152F"/>
    <w:rsid w:val="005C2AA5"/>
    <w:rsid w:val="005C2F41"/>
    <w:rsid w:val="005C32C7"/>
    <w:rsid w:val="005C3D75"/>
    <w:rsid w:val="005C3FE0"/>
    <w:rsid w:val="005C45A3"/>
    <w:rsid w:val="005C4920"/>
    <w:rsid w:val="005C5278"/>
    <w:rsid w:val="005C55CC"/>
    <w:rsid w:val="005C5D58"/>
    <w:rsid w:val="005C6186"/>
    <w:rsid w:val="005C6881"/>
    <w:rsid w:val="005C7217"/>
    <w:rsid w:val="005C7B5E"/>
    <w:rsid w:val="005D0114"/>
    <w:rsid w:val="005D035A"/>
    <w:rsid w:val="005D0A4D"/>
    <w:rsid w:val="005D2074"/>
    <w:rsid w:val="005D22D4"/>
    <w:rsid w:val="005D236B"/>
    <w:rsid w:val="005D280A"/>
    <w:rsid w:val="005D2860"/>
    <w:rsid w:val="005D2A6B"/>
    <w:rsid w:val="005D2B1D"/>
    <w:rsid w:val="005D2D1B"/>
    <w:rsid w:val="005D31D1"/>
    <w:rsid w:val="005D3C15"/>
    <w:rsid w:val="005D3EAC"/>
    <w:rsid w:val="005D44FF"/>
    <w:rsid w:val="005D59A3"/>
    <w:rsid w:val="005D6B85"/>
    <w:rsid w:val="005D7689"/>
    <w:rsid w:val="005D77D2"/>
    <w:rsid w:val="005D7CE5"/>
    <w:rsid w:val="005E0351"/>
    <w:rsid w:val="005E0A9C"/>
    <w:rsid w:val="005E0F5A"/>
    <w:rsid w:val="005E10FB"/>
    <w:rsid w:val="005E23A2"/>
    <w:rsid w:val="005E2840"/>
    <w:rsid w:val="005E2A73"/>
    <w:rsid w:val="005E30B3"/>
    <w:rsid w:val="005E3BB0"/>
    <w:rsid w:val="005E3CDB"/>
    <w:rsid w:val="005E4977"/>
    <w:rsid w:val="005E4A7F"/>
    <w:rsid w:val="005E5111"/>
    <w:rsid w:val="005E5AF6"/>
    <w:rsid w:val="005E5E44"/>
    <w:rsid w:val="005E65C6"/>
    <w:rsid w:val="005E65F5"/>
    <w:rsid w:val="005E6757"/>
    <w:rsid w:val="005E6773"/>
    <w:rsid w:val="005E6F17"/>
    <w:rsid w:val="005E6F6C"/>
    <w:rsid w:val="005E7910"/>
    <w:rsid w:val="005E7CCD"/>
    <w:rsid w:val="005F01C1"/>
    <w:rsid w:val="005F02CF"/>
    <w:rsid w:val="005F033A"/>
    <w:rsid w:val="005F0B05"/>
    <w:rsid w:val="005F1D40"/>
    <w:rsid w:val="005F2480"/>
    <w:rsid w:val="005F30F9"/>
    <w:rsid w:val="005F3D0D"/>
    <w:rsid w:val="005F507F"/>
    <w:rsid w:val="005F5A39"/>
    <w:rsid w:val="005F5EFF"/>
    <w:rsid w:val="005F631C"/>
    <w:rsid w:val="005F6B36"/>
    <w:rsid w:val="005F6E51"/>
    <w:rsid w:val="005F6EAD"/>
    <w:rsid w:val="005F7214"/>
    <w:rsid w:val="005F778F"/>
    <w:rsid w:val="005F7861"/>
    <w:rsid w:val="005F7B4B"/>
    <w:rsid w:val="005F7CA7"/>
    <w:rsid w:val="0060041A"/>
    <w:rsid w:val="006007A0"/>
    <w:rsid w:val="006014EC"/>
    <w:rsid w:val="00601592"/>
    <w:rsid w:val="0060233E"/>
    <w:rsid w:val="0060242F"/>
    <w:rsid w:val="00602597"/>
    <w:rsid w:val="00602697"/>
    <w:rsid w:val="00603086"/>
    <w:rsid w:val="0060361D"/>
    <w:rsid w:val="00603C64"/>
    <w:rsid w:val="00604936"/>
    <w:rsid w:val="006054E6"/>
    <w:rsid w:val="00605882"/>
    <w:rsid w:val="00605DF1"/>
    <w:rsid w:val="006063A6"/>
    <w:rsid w:val="006069FB"/>
    <w:rsid w:val="00606A95"/>
    <w:rsid w:val="00606C8C"/>
    <w:rsid w:val="00606DE9"/>
    <w:rsid w:val="00606F4F"/>
    <w:rsid w:val="00607C93"/>
    <w:rsid w:val="006101D6"/>
    <w:rsid w:val="0061045C"/>
    <w:rsid w:val="0061081E"/>
    <w:rsid w:val="0061083A"/>
    <w:rsid w:val="00610899"/>
    <w:rsid w:val="0061162A"/>
    <w:rsid w:val="0061177E"/>
    <w:rsid w:val="00611B42"/>
    <w:rsid w:val="00611D8B"/>
    <w:rsid w:val="00612B6B"/>
    <w:rsid w:val="00613B7A"/>
    <w:rsid w:val="00613D68"/>
    <w:rsid w:val="006142DD"/>
    <w:rsid w:val="006144F7"/>
    <w:rsid w:val="00614C56"/>
    <w:rsid w:val="006152C7"/>
    <w:rsid w:val="00615A02"/>
    <w:rsid w:val="00616326"/>
    <w:rsid w:val="00616763"/>
    <w:rsid w:val="00617B05"/>
    <w:rsid w:val="006200B3"/>
    <w:rsid w:val="00620F75"/>
    <w:rsid w:val="00621570"/>
    <w:rsid w:val="00621583"/>
    <w:rsid w:val="00621BCE"/>
    <w:rsid w:val="00621DFA"/>
    <w:rsid w:val="006226FB"/>
    <w:rsid w:val="0062273E"/>
    <w:rsid w:val="006227EC"/>
    <w:rsid w:val="00623613"/>
    <w:rsid w:val="00623797"/>
    <w:rsid w:val="00624845"/>
    <w:rsid w:val="00624C95"/>
    <w:rsid w:val="00625B98"/>
    <w:rsid w:val="00626A3F"/>
    <w:rsid w:val="00626AAB"/>
    <w:rsid w:val="00626B88"/>
    <w:rsid w:val="00627226"/>
    <w:rsid w:val="006275FB"/>
    <w:rsid w:val="00630E59"/>
    <w:rsid w:val="0063161E"/>
    <w:rsid w:val="006316F0"/>
    <w:rsid w:val="0063183A"/>
    <w:rsid w:val="00631CE5"/>
    <w:rsid w:val="00631D2F"/>
    <w:rsid w:val="006329BA"/>
    <w:rsid w:val="00633C01"/>
    <w:rsid w:val="006340E4"/>
    <w:rsid w:val="0063413F"/>
    <w:rsid w:val="00634986"/>
    <w:rsid w:val="006355F8"/>
    <w:rsid w:val="006358A0"/>
    <w:rsid w:val="00636120"/>
    <w:rsid w:val="00636206"/>
    <w:rsid w:val="0063752A"/>
    <w:rsid w:val="0063781A"/>
    <w:rsid w:val="00637D33"/>
    <w:rsid w:val="006402B1"/>
    <w:rsid w:val="00640398"/>
    <w:rsid w:val="006403C0"/>
    <w:rsid w:val="006413C5"/>
    <w:rsid w:val="006415D5"/>
    <w:rsid w:val="00641752"/>
    <w:rsid w:val="00641903"/>
    <w:rsid w:val="00641A1B"/>
    <w:rsid w:val="006420A9"/>
    <w:rsid w:val="00642BBB"/>
    <w:rsid w:val="0064450C"/>
    <w:rsid w:val="00644CEF"/>
    <w:rsid w:val="00646505"/>
    <w:rsid w:val="006477DD"/>
    <w:rsid w:val="00647BEC"/>
    <w:rsid w:val="00647F3F"/>
    <w:rsid w:val="006503D7"/>
    <w:rsid w:val="00650735"/>
    <w:rsid w:val="00650E43"/>
    <w:rsid w:val="00651786"/>
    <w:rsid w:val="0065191E"/>
    <w:rsid w:val="00651B0D"/>
    <w:rsid w:val="00651E12"/>
    <w:rsid w:val="00652761"/>
    <w:rsid w:val="0065389C"/>
    <w:rsid w:val="00653FE1"/>
    <w:rsid w:val="0065504D"/>
    <w:rsid w:val="0065561C"/>
    <w:rsid w:val="00656417"/>
    <w:rsid w:val="0065693D"/>
    <w:rsid w:val="00657623"/>
    <w:rsid w:val="00657C4F"/>
    <w:rsid w:val="006612AF"/>
    <w:rsid w:val="00663EAF"/>
    <w:rsid w:val="00664754"/>
    <w:rsid w:val="00664EE3"/>
    <w:rsid w:val="00665264"/>
    <w:rsid w:val="0066537F"/>
    <w:rsid w:val="006655C5"/>
    <w:rsid w:val="006658DE"/>
    <w:rsid w:val="006663D8"/>
    <w:rsid w:val="00666F4D"/>
    <w:rsid w:val="00667109"/>
    <w:rsid w:val="00670C6B"/>
    <w:rsid w:val="00671054"/>
    <w:rsid w:val="00671151"/>
    <w:rsid w:val="006714DA"/>
    <w:rsid w:val="006716F1"/>
    <w:rsid w:val="00671C92"/>
    <w:rsid w:val="00672173"/>
    <w:rsid w:val="0067243A"/>
    <w:rsid w:val="00672497"/>
    <w:rsid w:val="0067452D"/>
    <w:rsid w:val="00674591"/>
    <w:rsid w:val="00674B94"/>
    <w:rsid w:val="00674C32"/>
    <w:rsid w:val="00674E08"/>
    <w:rsid w:val="006755C8"/>
    <w:rsid w:val="00675BCA"/>
    <w:rsid w:val="0067613B"/>
    <w:rsid w:val="00676A58"/>
    <w:rsid w:val="00676D00"/>
    <w:rsid w:val="00676D3E"/>
    <w:rsid w:val="00676FF4"/>
    <w:rsid w:val="006774B5"/>
    <w:rsid w:val="00677642"/>
    <w:rsid w:val="00677C01"/>
    <w:rsid w:val="00677DD7"/>
    <w:rsid w:val="006801A3"/>
    <w:rsid w:val="00680284"/>
    <w:rsid w:val="00680952"/>
    <w:rsid w:val="00680D69"/>
    <w:rsid w:val="0068176A"/>
    <w:rsid w:val="0068321E"/>
    <w:rsid w:val="00683CD5"/>
    <w:rsid w:val="00683DB0"/>
    <w:rsid w:val="00684B5E"/>
    <w:rsid w:val="00685553"/>
    <w:rsid w:val="00686756"/>
    <w:rsid w:val="00686DBC"/>
    <w:rsid w:val="00690F1D"/>
    <w:rsid w:val="0069155D"/>
    <w:rsid w:val="00691797"/>
    <w:rsid w:val="00691B31"/>
    <w:rsid w:val="006922AD"/>
    <w:rsid w:val="00692877"/>
    <w:rsid w:val="00692C68"/>
    <w:rsid w:val="00692F93"/>
    <w:rsid w:val="00693C21"/>
    <w:rsid w:val="0069457A"/>
    <w:rsid w:val="00694AF4"/>
    <w:rsid w:val="00694D79"/>
    <w:rsid w:val="00695D28"/>
    <w:rsid w:val="0069639D"/>
    <w:rsid w:val="00696606"/>
    <w:rsid w:val="00696CCB"/>
    <w:rsid w:val="00697985"/>
    <w:rsid w:val="006A039E"/>
    <w:rsid w:val="006A099B"/>
    <w:rsid w:val="006A0CA5"/>
    <w:rsid w:val="006A200E"/>
    <w:rsid w:val="006A2498"/>
    <w:rsid w:val="006A3D13"/>
    <w:rsid w:val="006A522D"/>
    <w:rsid w:val="006A57B5"/>
    <w:rsid w:val="006A6650"/>
    <w:rsid w:val="006A67DC"/>
    <w:rsid w:val="006A7787"/>
    <w:rsid w:val="006B1526"/>
    <w:rsid w:val="006B20B1"/>
    <w:rsid w:val="006B238D"/>
    <w:rsid w:val="006B370D"/>
    <w:rsid w:val="006B3DA4"/>
    <w:rsid w:val="006B4879"/>
    <w:rsid w:val="006B5133"/>
    <w:rsid w:val="006B5C89"/>
    <w:rsid w:val="006B7247"/>
    <w:rsid w:val="006B7250"/>
    <w:rsid w:val="006B7BE9"/>
    <w:rsid w:val="006B7F1B"/>
    <w:rsid w:val="006C2572"/>
    <w:rsid w:val="006C2B69"/>
    <w:rsid w:val="006C3C79"/>
    <w:rsid w:val="006C43C3"/>
    <w:rsid w:val="006C4551"/>
    <w:rsid w:val="006C4815"/>
    <w:rsid w:val="006C52B1"/>
    <w:rsid w:val="006C63D9"/>
    <w:rsid w:val="006C680C"/>
    <w:rsid w:val="006C7645"/>
    <w:rsid w:val="006C7DB8"/>
    <w:rsid w:val="006D000F"/>
    <w:rsid w:val="006D02CA"/>
    <w:rsid w:val="006D0337"/>
    <w:rsid w:val="006D1454"/>
    <w:rsid w:val="006D2317"/>
    <w:rsid w:val="006D348F"/>
    <w:rsid w:val="006D3D73"/>
    <w:rsid w:val="006D3E24"/>
    <w:rsid w:val="006D4130"/>
    <w:rsid w:val="006D49CB"/>
    <w:rsid w:val="006D5387"/>
    <w:rsid w:val="006D5631"/>
    <w:rsid w:val="006D59AB"/>
    <w:rsid w:val="006D642D"/>
    <w:rsid w:val="006D65C7"/>
    <w:rsid w:val="006D670B"/>
    <w:rsid w:val="006D68B1"/>
    <w:rsid w:val="006D7241"/>
    <w:rsid w:val="006D7361"/>
    <w:rsid w:val="006D7421"/>
    <w:rsid w:val="006D7D96"/>
    <w:rsid w:val="006E07DF"/>
    <w:rsid w:val="006E1B0F"/>
    <w:rsid w:val="006E1C38"/>
    <w:rsid w:val="006E26C5"/>
    <w:rsid w:val="006E2802"/>
    <w:rsid w:val="006E3CAB"/>
    <w:rsid w:val="006E3FAB"/>
    <w:rsid w:val="006E471F"/>
    <w:rsid w:val="006E4A5E"/>
    <w:rsid w:val="006E4D7F"/>
    <w:rsid w:val="006E4F76"/>
    <w:rsid w:val="006E576C"/>
    <w:rsid w:val="006E5836"/>
    <w:rsid w:val="006E717F"/>
    <w:rsid w:val="006E729C"/>
    <w:rsid w:val="006F0C9C"/>
    <w:rsid w:val="006F14D2"/>
    <w:rsid w:val="006F1620"/>
    <w:rsid w:val="006F1DD7"/>
    <w:rsid w:val="006F285C"/>
    <w:rsid w:val="006F28AF"/>
    <w:rsid w:val="006F40B3"/>
    <w:rsid w:val="006F5574"/>
    <w:rsid w:val="006F5EDE"/>
    <w:rsid w:val="006F6253"/>
    <w:rsid w:val="006F7034"/>
    <w:rsid w:val="006F7636"/>
    <w:rsid w:val="006F7A65"/>
    <w:rsid w:val="0070079C"/>
    <w:rsid w:val="00700EEF"/>
    <w:rsid w:val="00700FE7"/>
    <w:rsid w:val="00701D84"/>
    <w:rsid w:val="00702D5F"/>
    <w:rsid w:val="00703305"/>
    <w:rsid w:val="007035C8"/>
    <w:rsid w:val="00703BDA"/>
    <w:rsid w:val="0070455A"/>
    <w:rsid w:val="007046DF"/>
    <w:rsid w:val="00704743"/>
    <w:rsid w:val="00704E1D"/>
    <w:rsid w:val="00705D4E"/>
    <w:rsid w:val="00706A6D"/>
    <w:rsid w:val="00706AC7"/>
    <w:rsid w:val="00707589"/>
    <w:rsid w:val="00707754"/>
    <w:rsid w:val="0070777D"/>
    <w:rsid w:val="00707B98"/>
    <w:rsid w:val="00707FB4"/>
    <w:rsid w:val="0071146F"/>
    <w:rsid w:val="007114AF"/>
    <w:rsid w:val="00711F4F"/>
    <w:rsid w:val="00712916"/>
    <w:rsid w:val="007129EF"/>
    <w:rsid w:val="00713818"/>
    <w:rsid w:val="00714028"/>
    <w:rsid w:val="007147D9"/>
    <w:rsid w:val="00714EC2"/>
    <w:rsid w:val="007157E5"/>
    <w:rsid w:val="007165CC"/>
    <w:rsid w:val="00716D0B"/>
    <w:rsid w:val="00716E16"/>
    <w:rsid w:val="00716E44"/>
    <w:rsid w:val="007173AD"/>
    <w:rsid w:val="0071769A"/>
    <w:rsid w:val="00717D56"/>
    <w:rsid w:val="00720572"/>
    <w:rsid w:val="007205EA"/>
    <w:rsid w:val="007215A3"/>
    <w:rsid w:val="00721C64"/>
    <w:rsid w:val="00722755"/>
    <w:rsid w:val="00722941"/>
    <w:rsid w:val="0072373F"/>
    <w:rsid w:val="00723B4D"/>
    <w:rsid w:val="00723CD8"/>
    <w:rsid w:val="00723FDB"/>
    <w:rsid w:val="00724065"/>
    <w:rsid w:val="007245F7"/>
    <w:rsid w:val="007250E7"/>
    <w:rsid w:val="00725D29"/>
    <w:rsid w:val="00725EBD"/>
    <w:rsid w:val="007264E5"/>
    <w:rsid w:val="0072673D"/>
    <w:rsid w:val="00726772"/>
    <w:rsid w:val="00727335"/>
    <w:rsid w:val="0072774D"/>
    <w:rsid w:val="00727D42"/>
    <w:rsid w:val="00730290"/>
    <w:rsid w:val="007302CE"/>
    <w:rsid w:val="007308A0"/>
    <w:rsid w:val="00730FFE"/>
    <w:rsid w:val="00731287"/>
    <w:rsid w:val="00732160"/>
    <w:rsid w:val="00732909"/>
    <w:rsid w:val="00732F5B"/>
    <w:rsid w:val="00732F71"/>
    <w:rsid w:val="00733091"/>
    <w:rsid w:val="007337F0"/>
    <w:rsid w:val="00733967"/>
    <w:rsid w:val="00733E99"/>
    <w:rsid w:val="0073441F"/>
    <w:rsid w:val="007346AC"/>
    <w:rsid w:val="007347AC"/>
    <w:rsid w:val="00734CAB"/>
    <w:rsid w:val="00735022"/>
    <w:rsid w:val="00736CF2"/>
    <w:rsid w:val="0073728B"/>
    <w:rsid w:val="00737619"/>
    <w:rsid w:val="00737721"/>
    <w:rsid w:val="00737A86"/>
    <w:rsid w:val="00740C0F"/>
    <w:rsid w:val="00740D51"/>
    <w:rsid w:val="00740D5E"/>
    <w:rsid w:val="0074114E"/>
    <w:rsid w:val="007414F5"/>
    <w:rsid w:val="00741ADA"/>
    <w:rsid w:val="00741BA9"/>
    <w:rsid w:val="00741CE9"/>
    <w:rsid w:val="00741F55"/>
    <w:rsid w:val="00741FAE"/>
    <w:rsid w:val="00742236"/>
    <w:rsid w:val="00742EE8"/>
    <w:rsid w:val="0074353A"/>
    <w:rsid w:val="007438FD"/>
    <w:rsid w:val="00743DE9"/>
    <w:rsid w:val="0074412C"/>
    <w:rsid w:val="00744946"/>
    <w:rsid w:val="00744B79"/>
    <w:rsid w:val="007451CE"/>
    <w:rsid w:val="00745946"/>
    <w:rsid w:val="00745974"/>
    <w:rsid w:val="00745AF2"/>
    <w:rsid w:val="00746D39"/>
    <w:rsid w:val="00747705"/>
    <w:rsid w:val="007477B1"/>
    <w:rsid w:val="00747910"/>
    <w:rsid w:val="007479CA"/>
    <w:rsid w:val="00750483"/>
    <w:rsid w:val="00750919"/>
    <w:rsid w:val="00750924"/>
    <w:rsid w:val="00750FDA"/>
    <w:rsid w:val="00751AD0"/>
    <w:rsid w:val="007521E6"/>
    <w:rsid w:val="007522A9"/>
    <w:rsid w:val="00753050"/>
    <w:rsid w:val="00753462"/>
    <w:rsid w:val="00753572"/>
    <w:rsid w:val="00753675"/>
    <w:rsid w:val="007536B7"/>
    <w:rsid w:val="007536D4"/>
    <w:rsid w:val="007544F4"/>
    <w:rsid w:val="00754CD9"/>
    <w:rsid w:val="00754FE8"/>
    <w:rsid w:val="00756CAC"/>
    <w:rsid w:val="00756FF1"/>
    <w:rsid w:val="0075717D"/>
    <w:rsid w:val="0075726A"/>
    <w:rsid w:val="007572B2"/>
    <w:rsid w:val="00757AC0"/>
    <w:rsid w:val="00757ECA"/>
    <w:rsid w:val="007604BE"/>
    <w:rsid w:val="00760766"/>
    <w:rsid w:val="00760F54"/>
    <w:rsid w:val="00761B96"/>
    <w:rsid w:val="00761E17"/>
    <w:rsid w:val="007631D5"/>
    <w:rsid w:val="00763C2E"/>
    <w:rsid w:val="00763D5D"/>
    <w:rsid w:val="0076404D"/>
    <w:rsid w:val="00764A18"/>
    <w:rsid w:val="007659C3"/>
    <w:rsid w:val="00765F0A"/>
    <w:rsid w:val="007660BA"/>
    <w:rsid w:val="007678A5"/>
    <w:rsid w:val="00770407"/>
    <w:rsid w:val="00770543"/>
    <w:rsid w:val="00772364"/>
    <w:rsid w:val="00773369"/>
    <w:rsid w:val="00773630"/>
    <w:rsid w:val="0077538C"/>
    <w:rsid w:val="007756AE"/>
    <w:rsid w:val="007756CD"/>
    <w:rsid w:val="0077760E"/>
    <w:rsid w:val="0077790E"/>
    <w:rsid w:val="00777C46"/>
    <w:rsid w:val="00777CCC"/>
    <w:rsid w:val="0078076D"/>
    <w:rsid w:val="0078161F"/>
    <w:rsid w:val="00781BCE"/>
    <w:rsid w:val="00781D99"/>
    <w:rsid w:val="00783672"/>
    <w:rsid w:val="00783699"/>
    <w:rsid w:val="007852B0"/>
    <w:rsid w:val="007855A1"/>
    <w:rsid w:val="00785735"/>
    <w:rsid w:val="00785B57"/>
    <w:rsid w:val="00791026"/>
    <w:rsid w:val="00791811"/>
    <w:rsid w:val="0079182F"/>
    <w:rsid w:val="00792254"/>
    <w:rsid w:val="0079400F"/>
    <w:rsid w:val="00794066"/>
    <w:rsid w:val="00794774"/>
    <w:rsid w:val="00794CFC"/>
    <w:rsid w:val="00795061"/>
    <w:rsid w:val="00795259"/>
    <w:rsid w:val="00795751"/>
    <w:rsid w:val="00795CEE"/>
    <w:rsid w:val="007968F3"/>
    <w:rsid w:val="00796A62"/>
    <w:rsid w:val="00797FAA"/>
    <w:rsid w:val="007A054E"/>
    <w:rsid w:val="007A1271"/>
    <w:rsid w:val="007A1413"/>
    <w:rsid w:val="007A1FC8"/>
    <w:rsid w:val="007A212F"/>
    <w:rsid w:val="007A23C1"/>
    <w:rsid w:val="007A271D"/>
    <w:rsid w:val="007A2ED6"/>
    <w:rsid w:val="007A2ED7"/>
    <w:rsid w:val="007A30E8"/>
    <w:rsid w:val="007A31FF"/>
    <w:rsid w:val="007A33DD"/>
    <w:rsid w:val="007A3A62"/>
    <w:rsid w:val="007A3BFF"/>
    <w:rsid w:val="007A3CF8"/>
    <w:rsid w:val="007A45B3"/>
    <w:rsid w:val="007A4D99"/>
    <w:rsid w:val="007A57D3"/>
    <w:rsid w:val="007A5A06"/>
    <w:rsid w:val="007A6185"/>
    <w:rsid w:val="007A6217"/>
    <w:rsid w:val="007A675A"/>
    <w:rsid w:val="007A6855"/>
    <w:rsid w:val="007A7E64"/>
    <w:rsid w:val="007B0B25"/>
    <w:rsid w:val="007B17D0"/>
    <w:rsid w:val="007B181A"/>
    <w:rsid w:val="007B1DBB"/>
    <w:rsid w:val="007B210D"/>
    <w:rsid w:val="007B3D16"/>
    <w:rsid w:val="007B4094"/>
    <w:rsid w:val="007B42F5"/>
    <w:rsid w:val="007B46C0"/>
    <w:rsid w:val="007B4E85"/>
    <w:rsid w:val="007B4EB6"/>
    <w:rsid w:val="007B58B9"/>
    <w:rsid w:val="007B5E3D"/>
    <w:rsid w:val="007B5EF1"/>
    <w:rsid w:val="007B678C"/>
    <w:rsid w:val="007B6E85"/>
    <w:rsid w:val="007B747C"/>
    <w:rsid w:val="007C0700"/>
    <w:rsid w:val="007C0873"/>
    <w:rsid w:val="007C119A"/>
    <w:rsid w:val="007C1EB0"/>
    <w:rsid w:val="007C267B"/>
    <w:rsid w:val="007C2BF3"/>
    <w:rsid w:val="007C2C20"/>
    <w:rsid w:val="007C2FE3"/>
    <w:rsid w:val="007C31E0"/>
    <w:rsid w:val="007C34ED"/>
    <w:rsid w:val="007C4EBC"/>
    <w:rsid w:val="007C5147"/>
    <w:rsid w:val="007C54CE"/>
    <w:rsid w:val="007C5F48"/>
    <w:rsid w:val="007C643B"/>
    <w:rsid w:val="007C67C5"/>
    <w:rsid w:val="007C7289"/>
    <w:rsid w:val="007C75B6"/>
    <w:rsid w:val="007D06C9"/>
    <w:rsid w:val="007D0793"/>
    <w:rsid w:val="007D0BB2"/>
    <w:rsid w:val="007D1660"/>
    <w:rsid w:val="007D1DE4"/>
    <w:rsid w:val="007D1EC8"/>
    <w:rsid w:val="007D220B"/>
    <w:rsid w:val="007D2AE0"/>
    <w:rsid w:val="007D2F66"/>
    <w:rsid w:val="007D3710"/>
    <w:rsid w:val="007D377D"/>
    <w:rsid w:val="007D3997"/>
    <w:rsid w:val="007D3D45"/>
    <w:rsid w:val="007D3FE8"/>
    <w:rsid w:val="007D4108"/>
    <w:rsid w:val="007D4205"/>
    <w:rsid w:val="007D6A4F"/>
    <w:rsid w:val="007D70B0"/>
    <w:rsid w:val="007D79A8"/>
    <w:rsid w:val="007D7E8C"/>
    <w:rsid w:val="007E09DD"/>
    <w:rsid w:val="007E0A8B"/>
    <w:rsid w:val="007E1521"/>
    <w:rsid w:val="007E15C2"/>
    <w:rsid w:val="007E1A49"/>
    <w:rsid w:val="007E1A5E"/>
    <w:rsid w:val="007E2229"/>
    <w:rsid w:val="007E22F2"/>
    <w:rsid w:val="007E49D8"/>
    <w:rsid w:val="007E4B2D"/>
    <w:rsid w:val="007E515A"/>
    <w:rsid w:val="007E57E9"/>
    <w:rsid w:val="007E5AC4"/>
    <w:rsid w:val="007E6383"/>
    <w:rsid w:val="007E6976"/>
    <w:rsid w:val="007E6B94"/>
    <w:rsid w:val="007E7609"/>
    <w:rsid w:val="007E77A6"/>
    <w:rsid w:val="007F0416"/>
    <w:rsid w:val="007F05CC"/>
    <w:rsid w:val="007F05F6"/>
    <w:rsid w:val="007F1170"/>
    <w:rsid w:val="007F170F"/>
    <w:rsid w:val="007F2332"/>
    <w:rsid w:val="007F28C4"/>
    <w:rsid w:val="007F2921"/>
    <w:rsid w:val="007F29C3"/>
    <w:rsid w:val="007F3209"/>
    <w:rsid w:val="007F3452"/>
    <w:rsid w:val="007F40F8"/>
    <w:rsid w:val="007F42B0"/>
    <w:rsid w:val="007F4457"/>
    <w:rsid w:val="007F4A04"/>
    <w:rsid w:val="007F503F"/>
    <w:rsid w:val="007F5E55"/>
    <w:rsid w:val="007F6115"/>
    <w:rsid w:val="007F6A5E"/>
    <w:rsid w:val="007F70B1"/>
    <w:rsid w:val="007F7132"/>
    <w:rsid w:val="007F7901"/>
    <w:rsid w:val="00800A1C"/>
    <w:rsid w:val="00800A88"/>
    <w:rsid w:val="00801294"/>
    <w:rsid w:val="008014AB"/>
    <w:rsid w:val="00801EEF"/>
    <w:rsid w:val="00801FDE"/>
    <w:rsid w:val="00802EE8"/>
    <w:rsid w:val="008033A6"/>
    <w:rsid w:val="00803B90"/>
    <w:rsid w:val="008041EC"/>
    <w:rsid w:val="008049E6"/>
    <w:rsid w:val="008050FE"/>
    <w:rsid w:val="008058D6"/>
    <w:rsid w:val="00805C22"/>
    <w:rsid w:val="00805CCA"/>
    <w:rsid w:val="00805CF2"/>
    <w:rsid w:val="0080633E"/>
    <w:rsid w:val="00806505"/>
    <w:rsid w:val="00807076"/>
    <w:rsid w:val="008075DF"/>
    <w:rsid w:val="0081106B"/>
    <w:rsid w:val="0081111B"/>
    <w:rsid w:val="00811428"/>
    <w:rsid w:val="00811C74"/>
    <w:rsid w:val="00811EA7"/>
    <w:rsid w:val="008120AC"/>
    <w:rsid w:val="008124B5"/>
    <w:rsid w:val="00812A22"/>
    <w:rsid w:val="00812BC9"/>
    <w:rsid w:val="008130B9"/>
    <w:rsid w:val="008133CC"/>
    <w:rsid w:val="00814239"/>
    <w:rsid w:val="00814348"/>
    <w:rsid w:val="0081467D"/>
    <w:rsid w:val="00814DF1"/>
    <w:rsid w:val="00815377"/>
    <w:rsid w:val="00815917"/>
    <w:rsid w:val="008162AD"/>
    <w:rsid w:val="00817075"/>
    <w:rsid w:val="008170E9"/>
    <w:rsid w:val="008171CA"/>
    <w:rsid w:val="0082040D"/>
    <w:rsid w:val="0082087E"/>
    <w:rsid w:val="0082095D"/>
    <w:rsid w:val="0082150A"/>
    <w:rsid w:val="008217C0"/>
    <w:rsid w:val="00821BC8"/>
    <w:rsid w:val="00821F39"/>
    <w:rsid w:val="00823A52"/>
    <w:rsid w:val="00823C83"/>
    <w:rsid w:val="00823DC2"/>
    <w:rsid w:val="00823ED9"/>
    <w:rsid w:val="00823FD2"/>
    <w:rsid w:val="0082410A"/>
    <w:rsid w:val="00825E01"/>
    <w:rsid w:val="00826E52"/>
    <w:rsid w:val="00826F60"/>
    <w:rsid w:val="00827A58"/>
    <w:rsid w:val="00827ACE"/>
    <w:rsid w:val="008314DD"/>
    <w:rsid w:val="00832971"/>
    <w:rsid w:val="00832B4A"/>
    <w:rsid w:val="00832E00"/>
    <w:rsid w:val="00832EE9"/>
    <w:rsid w:val="00833817"/>
    <w:rsid w:val="00834252"/>
    <w:rsid w:val="00835446"/>
    <w:rsid w:val="008354DF"/>
    <w:rsid w:val="008370BA"/>
    <w:rsid w:val="00837380"/>
    <w:rsid w:val="00837CFF"/>
    <w:rsid w:val="00840F9C"/>
    <w:rsid w:val="00840FD7"/>
    <w:rsid w:val="0084124F"/>
    <w:rsid w:val="008414BB"/>
    <w:rsid w:val="008418DA"/>
    <w:rsid w:val="00841E4A"/>
    <w:rsid w:val="0084267D"/>
    <w:rsid w:val="00842813"/>
    <w:rsid w:val="00842C39"/>
    <w:rsid w:val="008444B5"/>
    <w:rsid w:val="008448B0"/>
    <w:rsid w:val="00845B9F"/>
    <w:rsid w:val="00845D8F"/>
    <w:rsid w:val="008473B3"/>
    <w:rsid w:val="00847748"/>
    <w:rsid w:val="00847832"/>
    <w:rsid w:val="00847BA6"/>
    <w:rsid w:val="00847FDA"/>
    <w:rsid w:val="008511CC"/>
    <w:rsid w:val="00851486"/>
    <w:rsid w:val="0085209B"/>
    <w:rsid w:val="008520F8"/>
    <w:rsid w:val="00852A3F"/>
    <w:rsid w:val="00852E42"/>
    <w:rsid w:val="008533CC"/>
    <w:rsid w:val="00855A16"/>
    <w:rsid w:val="0085624C"/>
    <w:rsid w:val="00856506"/>
    <w:rsid w:val="0085729F"/>
    <w:rsid w:val="00860723"/>
    <w:rsid w:val="0086181B"/>
    <w:rsid w:val="00861A35"/>
    <w:rsid w:val="00862112"/>
    <w:rsid w:val="00862631"/>
    <w:rsid w:val="00864A6B"/>
    <w:rsid w:val="00865063"/>
    <w:rsid w:val="00865128"/>
    <w:rsid w:val="0086514B"/>
    <w:rsid w:val="008660C5"/>
    <w:rsid w:val="00870283"/>
    <w:rsid w:val="0087065E"/>
    <w:rsid w:val="00871068"/>
    <w:rsid w:val="00871D82"/>
    <w:rsid w:val="008736CD"/>
    <w:rsid w:val="00874513"/>
    <w:rsid w:val="008753B4"/>
    <w:rsid w:val="00875879"/>
    <w:rsid w:val="0087591F"/>
    <w:rsid w:val="00876429"/>
    <w:rsid w:val="0087646C"/>
    <w:rsid w:val="0087695D"/>
    <w:rsid w:val="008769E7"/>
    <w:rsid w:val="00876DD4"/>
    <w:rsid w:val="00876F1B"/>
    <w:rsid w:val="00876FFC"/>
    <w:rsid w:val="00877827"/>
    <w:rsid w:val="00877836"/>
    <w:rsid w:val="00877B3D"/>
    <w:rsid w:val="00877C66"/>
    <w:rsid w:val="008802CE"/>
    <w:rsid w:val="00880422"/>
    <w:rsid w:val="008808F1"/>
    <w:rsid w:val="00880B3C"/>
    <w:rsid w:val="00881961"/>
    <w:rsid w:val="00881BE7"/>
    <w:rsid w:val="00881DEC"/>
    <w:rsid w:val="00881F84"/>
    <w:rsid w:val="008826C6"/>
    <w:rsid w:val="00882907"/>
    <w:rsid w:val="00882F1D"/>
    <w:rsid w:val="008830FE"/>
    <w:rsid w:val="008837D2"/>
    <w:rsid w:val="00883C06"/>
    <w:rsid w:val="0088418A"/>
    <w:rsid w:val="008849C0"/>
    <w:rsid w:val="00885B45"/>
    <w:rsid w:val="008866F3"/>
    <w:rsid w:val="008867A9"/>
    <w:rsid w:val="00886B70"/>
    <w:rsid w:val="00890C27"/>
    <w:rsid w:val="00892A21"/>
    <w:rsid w:val="00893D1F"/>
    <w:rsid w:val="00893F11"/>
    <w:rsid w:val="00894A49"/>
    <w:rsid w:val="00894CAF"/>
    <w:rsid w:val="00895326"/>
    <w:rsid w:val="0089553E"/>
    <w:rsid w:val="008955E2"/>
    <w:rsid w:val="00895693"/>
    <w:rsid w:val="00895ECF"/>
    <w:rsid w:val="00896548"/>
    <w:rsid w:val="00896762"/>
    <w:rsid w:val="008968E1"/>
    <w:rsid w:val="00896AF5"/>
    <w:rsid w:val="00896BC9"/>
    <w:rsid w:val="00896D61"/>
    <w:rsid w:val="0089703F"/>
    <w:rsid w:val="00897BC3"/>
    <w:rsid w:val="00897BEA"/>
    <w:rsid w:val="00897CDE"/>
    <w:rsid w:val="00897ED1"/>
    <w:rsid w:val="008A00B6"/>
    <w:rsid w:val="008A0412"/>
    <w:rsid w:val="008A04EA"/>
    <w:rsid w:val="008A0632"/>
    <w:rsid w:val="008A06FC"/>
    <w:rsid w:val="008A0C2A"/>
    <w:rsid w:val="008A16A1"/>
    <w:rsid w:val="008A2397"/>
    <w:rsid w:val="008A3153"/>
    <w:rsid w:val="008A4CE4"/>
    <w:rsid w:val="008A5AEF"/>
    <w:rsid w:val="008B0195"/>
    <w:rsid w:val="008B035E"/>
    <w:rsid w:val="008B0C0D"/>
    <w:rsid w:val="008B10EA"/>
    <w:rsid w:val="008B11FA"/>
    <w:rsid w:val="008B15D3"/>
    <w:rsid w:val="008B1F24"/>
    <w:rsid w:val="008B2519"/>
    <w:rsid w:val="008B254A"/>
    <w:rsid w:val="008B367D"/>
    <w:rsid w:val="008B39D2"/>
    <w:rsid w:val="008B3C84"/>
    <w:rsid w:val="008B432C"/>
    <w:rsid w:val="008B46F8"/>
    <w:rsid w:val="008B4978"/>
    <w:rsid w:val="008B561D"/>
    <w:rsid w:val="008B5ADE"/>
    <w:rsid w:val="008B6A60"/>
    <w:rsid w:val="008B737C"/>
    <w:rsid w:val="008B747E"/>
    <w:rsid w:val="008B7C63"/>
    <w:rsid w:val="008B7E44"/>
    <w:rsid w:val="008C08FF"/>
    <w:rsid w:val="008C1C37"/>
    <w:rsid w:val="008C2965"/>
    <w:rsid w:val="008C2E00"/>
    <w:rsid w:val="008C3B25"/>
    <w:rsid w:val="008C550D"/>
    <w:rsid w:val="008C57C0"/>
    <w:rsid w:val="008C5D33"/>
    <w:rsid w:val="008C61D3"/>
    <w:rsid w:val="008C6C13"/>
    <w:rsid w:val="008D0197"/>
    <w:rsid w:val="008D095C"/>
    <w:rsid w:val="008D0EBD"/>
    <w:rsid w:val="008D1727"/>
    <w:rsid w:val="008D2B04"/>
    <w:rsid w:val="008D2D9C"/>
    <w:rsid w:val="008D332F"/>
    <w:rsid w:val="008D3907"/>
    <w:rsid w:val="008D3D00"/>
    <w:rsid w:val="008D4618"/>
    <w:rsid w:val="008D4C36"/>
    <w:rsid w:val="008D526F"/>
    <w:rsid w:val="008D53FF"/>
    <w:rsid w:val="008D5A2E"/>
    <w:rsid w:val="008D5D45"/>
    <w:rsid w:val="008D5E71"/>
    <w:rsid w:val="008D75F9"/>
    <w:rsid w:val="008D767F"/>
    <w:rsid w:val="008E0A7E"/>
    <w:rsid w:val="008E155B"/>
    <w:rsid w:val="008E213C"/>
    <w:rsid w:val="008E259D"/>
    <w:rsid w:val="008E3CEA"/>
    <w:rsid w:val="008E410B"/>
    <w:rsid w:val="008E4A70"/>
    <w:rsid w:val="008E51FD"/>
    <w:rsid w:val="008E5440"/>
    <w:rsid w:val="008E5C72"/>
    <w:rsid w:val="008E64F5"/>
    <w:rsid w:val="008E692F"/>
    <w:rsid w:val="008E696F"/>
    <w:rsid w:val="008E7079"/>
    <w:rsid w:val="008E72E9"/>
    <w:rsid w:val="008E7530"/>
    <w:rsid w:val="008E791E"/>
    <w:rsid w:val="008E79DB"/>
    <w:rsid w:val="008E7C63"/>
    <w:rsid w:val="008F0168"/>
    <w:rsid w:val="008F037B"/>
    <w:rsid w:val="008F0705"/>
    <w:rsid w:val="008F0FC6"/>
    <w:rsid w:val="008F1939"/>
    <w:rsid w:val="008F2868"/>
    <w:rsid w:val="008F368D"/>
    <w:rsid w:val="008F3AC3"/>
    <w:rsid w:val="008F3C95"/>
    <w:rsid w:val="008F41EE"/>
    <w:rsid w:val="008F5971"/>
    <w:rsid w:val="009001A8"/>
    <w:rsid w:val="0090060C"/>
    <w:rsid w:val="009008E0"/>
    <w:rsid w:val="00901924"/>
    <w:rsid w:val="00901992"/>
    <w:rsid w:val="00902468"/>
    <w:rsid w:val="009033CD"/>
    <w:rsid w:val="00903B15"/>
    <w:rsid w:val="00904017"/>
    <w:rsid w:val="00904A09"/>
    <w:rsid w:val="00904A64"/>
    <w:rsid w:val="0090559B"/>
    <w:rsid w:val="009058E7"/>
    <w:rsid w:val="00905F53"/>
    <w:rsid w:val="00906E33"/>
    <w:rsid w:val="00906EDE"/>
    <w:rsid w:val="0090764B"/>
    <w:rsid w:val="00910A88"/>
    <w:rsid w:val="00910BD1"/>
    <w:rsid w:val="00910CCA"/>
    <w:rsid w:val="00910FBC"/>
    <w:rsid w:val="009116BC"/>
    <w:rsid w:val="00911729"/>
    <w:rsid w:val="00911825"/>
    <w:rsid w:val="0091259D"/>
    <w:rsid w:val="009125E3"/>
    <w:rsid w:val="009128BD"/>
    <w:rsid w:val="00912BAC"/>
    <w:rsid w:val="00912C35"/>
    <w:rsid w:val="00912C70"/>
    <w:rsid w:val="00912D5C"/>
    <w:rsid w:val="00912EB0"/>
    <w:rsid w:val="009132A1"/>
    <w:rsid w:val="009138C6"/>
    <w:rsid w:val="00913918"/>
    <w:rsid w:val="00913BA4"/>
    <w:rsid w:val="00913F06"/>
    <w:rsid w:val="00914ABE"/>
    <w:rsid w:val="00914B2B"/>
    <w:rsid w:val="009157A1"/>
    <w:rsid w:val="009160F1"/>
    <w:rsid w:val="00916256"/>
    <w:rsid w:val="009168CF"/>
    <w:rsid w:val="00916C66"/>
    <w:rsid w:val="00916F18"/>
    <w:rsid w:val="00916F39"/>
    <w:rsid w:val="0091759E"/>
    <w:rsid w:val="009177D0"/>
    <w:rsid w:val="00917C4E"/>
    <w:rsid w:val="009207EE"/>
    <w:rsid w:val="00920936"/>
    <w:rsid w:val="00920B28"/>
    <w:rsid w:val="00922334"/>
    <w:rsid w:val="00922BBA"/>
    <w:rsid w:val="00922C2A"/>
    <w:rsid w:val="00922E45"/>
    <w:rsid w:val="00923148"/>
    <w:rsid w:val="00923192"/>
    <w:rsid w:val="0092340B"/>
    <w:rsid w:val="00923441"/>
    <w:rsid w:val="00924971"/>
    <w:rsid w:val="00925683"/>
    <w:rsid w:val="00925BBE"/>
    <w:rsid w:val="00925CC5"/>
    <w:rsid w:val="00925F31"/>
    <w:rsid w:val="0092611B"/>
    <w:rsid w:val="009261A5"/>
    <w:rsid w:val="0092768B"/>
    <w:rsid w:val="0092790C"/>
    <w:rsid w:val="009303B7"/>
    <w:rsid w:val="009309F8"/>
    <w:rsid w:val="00930E8C"/>
    <w:rsid w:val="00931031"/>
    <w:rsid w:val="009317E4"/>
    <w:rsid w:val="0093209B"/>
    <w:rsid w:val="009322C8"/>
    <w:rsid w:val="00932BAD"/>
    <w:rsid w:val="00932DB8"/>
    <w:rsid w:val="0093427C"/>
    <w:rsid w:val="0093431F"/>
    <w:rsid w:val="00934E81"/>
    <w:rsid w:val="009353A5"/>
    <w:rsid w:val="00936989"/>
    <w:rsid w:val="00937656"/>
    <w:rsid w:val="00937F39"/>
    <w:rsid w:val="00941812"/>
    <w:rsid w:val="0094183C"/>
    <w:rsid w:val="00941C1E"/>
    <w:rsid w:val="0094264D"/>
    <w:rsid w:val="00942B15"/>
    <w:rsid w:val="00943C60"/>
    <w:rsid w:val="00943C82"/>
    <w:rsid w:val="00943DAE"/>
    <w:rsid w:val="00943F4B"/>
    <w:rsid w:val="00944321"/>
    <w:rsid w:val="009448B5"/>
    <w:rsid w:val="00944CEF"/>
    <w:rsid w:val="00945F8F"/>
    <w:rsid w:val="00946697"/>
    <w:rsid w:val="00946A97"/>
    <w:rsid w:val="00946CE9"/>
    <w:rsid w:val="009503B2"/>
    <w:rsid w:val="0095081F"/>
    <w:rsid w:val="00950962"/>
    <w:rsid w:val="009509B0"/>
    <w:rsid w:val="00951911"/>
    <w:rsid w:val="00951CB8"/>
    <w:rsid w:val="0095206E"/>
    <w:rsid w:val="00953E0B"/>
    <w:rsid w:val="00953EDE"/>
    <w:rsid w:val="00954251"/>
    <w:rsid w:val="00954544"/>
    <w:rsid w:val="009549FA"/>
    <w:rsid w:val="00955741"/>
    <w:rsid w:val="00957CEA"/>
    <w:rsid w:val="00960349"/>
    <w:rsid w:val="00961B84"/>
    <w:rsid w:val="0096236E"/>
    <w:rsid w:val="00963483"/>
    <w:rsid w:val="00963805"/>
    <w:rsid w:val="00963F8B"/>
    <w:rsid w:val="0096404E"/>
    <w:rsid w:val="00964463"/>
    <w:rsid w:val="0096480F"/>
    <w:rsid w:val="00964DF7"/>
    <w:rsid w:val="00965176"/>
    <w:rsid w:val="00966261"/>
    <w:rsid w:val="0096652C"/>
    <w:rsid w:val="009666EF"/>
    <w:rsid w:val="009668E5"/>
    <w:rsid w:val="00966C28"/>
    <w:rsid w:val="009673CB"/>
    <w:rsid w:val="009678FB"/>
    <w:rsid w:val="009701D8"/>
    <w:rsid w:val="009701D9"/>
    <w:rsid w:val="00970FD5"/>
    <w:rsid w:val="0097234E"/>
    <w:rsid w:val="009726BA"/>
    <w:rsid w:val="009728A7"/>
    <w:rsid w:val="00972D0B"/>
    <w:rsid w:val="00972F9E"/>
    <w:rsid w:val="009734B7"/>
    <w:rsid w:val="009736A3"/>
    <w:rsid w:val="00973939"/>
    <w:rsid w:val="00973BD5"/>
    <w:rsid w:val="00973ED2"/>
    <w:rsid w:val="0097504A"/>
    <w:rsid w:val="00976F0D"/>
    <w:rsid w:val="00977377"/>
    <w:rsid w:val="009773B3"/>
    <w:rsid w:val="00977654"/>
    <w:rsid w:val="00977691"/>
    <w:rsid w:val="0097795C"/>
    <w:rsid w:val="009779E3"/>
    <w:rsid w:val="00980373"/>
    <w:rsid w:val="00980620"/>
    <w:rsid w:val="00980F03"/>
    <w:rsid w:val="00981121"/>
    <w:rsid w:val="0098145A"/>
    <w:rsid w:val="00982A53"/>
    <w:rsid w:val="009835D8"/>
    <w:rsid w:val="009839EE"/>
    <w:rsid w:val="0098418E"/>
    <w:rsid w:val="0098446F"/>
    <w:rsid w:val="009847AE"/>
    <w:rsid w:val="00985136"/>
    <w:rsid w:val="0098519D"/>
    <w:rsid w:val="00985941"/>
    <w:rsid w:val="00986175"/>
    <w:rsid w:val="00986EB3"/>
    <w:rsid w:val="00987B7D"/>
    <w:rsid w:val="00990183"/>
    <w:rsid w:val="00990935"/>
    <w:rsid w:val="00990FF7"/>
    <w:rsid w:val="00991481"/>
    <w:rsid w:val="009917AE"/>
    <w:rsid w:val="009918E7"/>
    <w:rsid w:val="009918F4"/>
    <w:rsid w:val="009925B5"/>
    <w:rsid w:val="00992641"/>
    <w:rsid w:val="00992D0D"/>
    <w:rsid w:val="00992E5B"/>
    <w:rsid w:val="00992E73"/>
    <w:rsid w:val="00992FD3"/>
    <w:rsid w:val="009934CF"/>
    <w:rsid w:val="00993A74"/>
    <w:rsid w:val="00993E17"/>
    <w:rsid w:val="009947F4"/>
    <w:rsid w:val="00995624"/>
    <w:rsid w:val="00995EA4"/>
    <w:rsid w:val="00996037"/>
    <w:rsid w:val="00996115"/>
    <w:rsid w:val="00996170"/>
    <w:rsid w:val="00996D27"/>
    <w:rsid w:val="00997A8F"/>
    <w:rsid w:val="009A0442"/>
    <w:rsid w:val="009A16B9"/>
    <w:rsid w:val="009A1A5F"/>
    <w:rsid w:val="009A1B27"/>
    <w:rsid w:val="009A2328"/>
    <w:rsid w:val="009A2362"/>
    <w:rsid w:val="009A30C7"/>
    <w:rsid w:val="009A3926"/>
    <w:rsid w:val="009A3FA5"/>
    <w:rsid w:val="009A45C3"/>
    <w:rsid w:val="009A4EBA"/>
    <w:rsid w:val="009A4F92"/>
    <w:rsid w:val="009A60E5"/>
    <w:rsid w:val="009A6426"/>
    <w:rsid w:val="009B05B2"/>
    <w:rsid w:val="009B0894"/>
    <w:rsid w:val="009B0B33"/>
    <w:rsid w:val="009B0D0B"/>
    <w:rsid w:val="009B1E7A"/>
    <w:rsid w:val="009B1F05"/>
    <w:rsid w:val="009B24F5"/>
    <w:rsid w:val="009B2541"/>
    <w:rsid w:val="009B4E15"/>
    <w:rsid w:val="009B4E36"/>
    <w:rsid w:val="009B4E76"/>
    <w:rsid w:val="009B6041"/>
    <w:rsid w:val="009B65B1"/>
    <w:rsid w:val="009B67A3"/>
    <w:rsid w:val="009B7246"/>
    <w:rsid w:val="009B7B34"/>
    <w:rsid w:val="009C0A7B"/>
    <w:rsid w:val="009C0BCB"/>
    <w:rsid w:val="009C0F30"/>
    <w:rsid w:val="009C1476"/>
    <w:rsid w:val="009C1F99"/>
    <w:rsid w:val="009C22D7"/>
    <w:rsid w:val="009C27E1"/>
    <w:rsid w:val="009C2F0B"/>
    <w:rsid w:val="009C3F49"/>
    <w:rsid w:val="009C4704"/>
    <w:rsid w:val="009C4705"/>
    <w:rsid w:val="009C4A97"/>
    <w:rsid w:val="009C5297"/>
    <w:rsid w:val="009C53D9"/>
    <w:rsid w:val="009C5B6E"/>
    <w:rsid w:val="009C5E79"/>
    <w:rsid w:val="009C60C4"/>
    <w:rsid w:val="009C6ED6"/>
    <w:rsid w:val="009C75EF"/>
    <w:rsid w:val="009D1942"/>
    <w:rsid w:val="009D21C8"/>
    <w:rsid w:val="009D2B36"/>
    <w:rsid w:val="009D2B8C"/>
    <w:rsid w:val="009D2D9B"/>
    <w:rsid w:val="009D3170"/>
    <w:rsid w:val="009D37AF"/>
    <w:rsid w:val="009D3F28"/>
    <w:rsid w:val="009D485E"/>
    <w:rsid w:val="009D5C56"/>
    <w:rsid w:val="009D5E50"/>
    <w:rsid w:val="009D6298"/>
    <w:rsid w:val="009D69C9"/>
    <w:rsid w:val="009D6A7C"/>
    <w:rsid w:val="009D6AA8"/>
    <w:rsid w:val="009D72E2"/>
    <w:rsid w:val="009D7C6C"/>
    <w:rsid w:val="009E08AE"/>
    <w:rsid w:val="009E1450"/>
    <w:rsid w:val="009E1D84"/>
    <w:rsid w:val="009E1EBE"/>
    <w:rsid w:val="009E209A"/>
    <w:rsid w:val="009E21C9"/>
    <w:rsid w:val="009E253D"/>
    <w:rsid w:val="009E2642"/>
    <w:rsid w:val="009E2889"/>
    <w:rsid w:val="009E291C"/>
    <w:rsid w:val="009E3F57"/>
    <w:rsid w:val="009E4387"/>
    <w:rsid w:val="009E540C"/>
    <w:rsid w:val="009E551D"/>
    <w:rsid w:val="009E55EE"/>
    <w:rsid w:val="009E5841"/>
    <w:rsid w:val="009E59F2"/>
    <w:rsid w:val="009E5DE6"/>
    <w:rsid w:val="009E5FD7"/>
    <w:rsid w:val="009E6FBC"/>
    <w:rsid w:val="009E7D8F"/>
    <w:rsid w:val="009F04A0"/>
    <w:rsid w:val="009F0CD2"/>
    <w:rsid w:val="009F0DE7"/>
    <w:rsid w:val="009F0EF6"/>
    <w:rsid w:val="009F17F2"/>
    <w:rsid w:val="009F17FA"/>
    <w:rsid w:val="009F37AF"/>
    <w:rsid w:val="009F3EBE"/>
    <w:rsid w:val="009F56F5"/>
    <w:rsid w:val="009F6020"/>
    <w:rsid w:val="009F6979"/>
    <w:rsid w:val="009F6B0D"/>
    <w:rsid w:val="009F6FD7"/>
    <w:rsid w:val="009F7499"/>
    <w:rsid w:val="009F7A20"/>
    <w:rsid w:val="009F7A63"/>
    <w:rsid w:val="009F7ADD"/>
    <w:rsid w:val="00A00130"/>
    <w:rsid w:val="00A02F6F"/>
    <w:rsid w:val="00A04799"/>
    <w:rsid w:val="00A04D0F"/>
    <w:rsid w:val="00A04DF4"/>
    <w:rsid w:val="00A05A22"/>
    <w:rsid w:val="00A05CCF"/>
    <w:rsid w:val="00A07EAD"/>
    <w:rsid w:val="00A1043C"/>
    <w:rsid w:val="00A1061A"/>
    <w:rsid w:val="00A10CE6"/>
    <w:rsid w:val="00A10DED"/>
    <w:rsid w:val="00A11696"/>
    <w:rsid w:val="00A116DF"/>
    <w:rsid w:val="00A1183E"/>
    <w:rsid w:val="00A11945"/>
    <w:rsid w:val="00A11A60"/>
    <w:rsid w:val="00A11C9D"/>
    <w:rsid w:val="00A121F8"/>
    <w:rsid w:val="00A1317A"/>
    <w:rsid w:val="00A1451A"/>
    <w:rsid w:val="00A146E0"/>
    <w:rsid w:val="00A14BD7"/>
    <w:rsid w:val="00A14C61"/>
    <w:rsid w:val="00A14F61"/>
    <w:rsid w:val="00A1560B"/>
    <w:rsid w:val="00A15DCA"/>
    <w:rsid w:val="00A15DE0"/>
    <w:rsid w:val="00A15E69"/>
    <w:rsid w:val="00A15FC2"/>
    <w:rsid w:val="00A201C6"/>
    <w:rsid w:val="00A20321"/>
    <w:rsid w:val="00A205DD"/>
    <w:rsid w:val="00A207AD"/>
    <w:rsid w:val="00A20FF9"/>
    <w:rsid w:val="00A2135C"/>
    <w:rsid w:val="00A220AC"/>
    <w:rsid w:val="00A23124"/>
    <w:rsid w:val="00A2426A"/>
    <w:rsid w:val="00A24EB7"/>
    <w:rsid w:val="00A2517F"/>
    <w:rsid w:val="00A25347"/>
    <w:rsid w:val="00A259A8"/>
    <w:rsid w:val="00A25DB6"/>
    <w:rsid w:val="00A26DC6"/>
    <w:rsid w:val="00A26DEA"/>
    <w:rsid w:val="00A27044"/>
    <w:rsid w:val="00A275EF"/>
    <w:rsid w:val="00A27661"/>
    <w:rsid w:val="00A27D06"/>
    <w:rsid w:val="00A27D89"/>
    <w:rsid w:val="00A30207"/>
    <w:rsid w:val="00A30550"/>
    <w:rsid w:val="00A3079D"/>
    <w:rsid w:val="00A30820"/>
    <w:rsid w:val="00A329D2"/>
    <w:rsid w:val="00A35605"/>
    <w:rsid w:val="00A35C75"/>
    <w:rsid w:val="00A35D27"/>
    <w:rsid w:val="00A370FC"/>
    <w:rsid w:val="00A371E3"/>
    <w:rsid w:val="00A37301"/>
    <w:rsid w:val="00A3772A"/>
    <w:rsid w:val="00A408BF"/>
    <w:rsid w:val="00A41633"/>
    <w:rsid w:val="00A41BA4"/>
    <w:rsid w:val="00A4206F"/>
    <w:rsid w:val="00A4233D"/>
    <w:rsid w:val="00A426E5"/>
    <w:rsid w:val="00A4341F"/>
    <w:rsid w:val="00A443E1"/>
    <w:rsid w:val="00A45AFB"/>
    <w:rsid w:val="00A461DE"/>
    <w:rsid w:val="00A46667"/>
    <w:rsid w:val="00A47027"/>
    <w:rsid w:val="00A470C0"/>
    <w:rsid w:val="00A47CB6"/>
    <w:rsid w:val="00A47FD7"/>
    <w:rsid w:val="00A5055E"/>
    <w:rsid w:val="00A50AE5"/>
    <w:rsid w:val="00A50CF8"/>
    <w:rsid w:val="00A511FB"/>
    <w:rsid w:val="00A51B0A"/>
    <w:rsid w:val="00A52523"/>
    <w:rsid w:val="00A52689"/>
    <w:rsid w:val="00A53B66"/>
    <w:rsid w:val="00A54067"/>
    <w:rsid w:val="00A54BF8"/>
    <w:rsid w:val="00A54E86"/>
    <w:rsid w:val="00A550CE"/>
    <w:rsid w:val="00A5522A"/>
    <w:rsid w:val="00A554EF"/>
    <w:rsid w:val="00A55610"/>
    <w:rsid w:val="00A556F8"/>
    <w:rsid w:val="00A55DB0"/>
    <w:rsid w:val="00A56143"/>
    <w:rsid w:val="00A56516"/>
    <w:rsid w:val="00A56CBB"/>
    <w:rsid w:val="00A56D9D"/>
    <w:rsid w:val="00A572E5"/>
    <w:rsid w:val="00A5780E"/>
    <w:rsid w:val="00A57A55"/>
    <w:rsid w:val="00A6061D"/>
    <w:rsid w:val="00A606DA"/>
    <w:rsid w:val="00A6155A"/>
    <w:rsid w:val="00A615D5"/>
    <w:rsid w:val="00A621C9"/>
    <w:rsid w:val="00A6258E"/>
    <w:rsid w:val="00A627F4"/>
    <w:rsid w:val="00A6372B"/>
    <w:rsid w:val="00A6463B"/>
    <w:rsid w:val="00A64F3A"/>
    <w:rsid w:val="00A654A8"/>
    <w:rsid w:val="00A655F3"/>
    <w:rsid w:val="00A66992"/>
    <w:rsid w:val="00A669B0"/>
    <w:rsid w:val="00A66BEC"/>
    <w:rsid w:val="00A67A33"/>
    <w:rsid w:val="00A708C3"/>
    <w:rsid w:val="00A70FB4"/>
    <w:rsid w:val="00A7105E"/>
    <w:rsid w:val="00A7113B"/>
    <w:rsid w:val="00A71475"/>
    <w:rsid w:val="00A7230B"/>
    <w:rsid w:val="00A735DD"/>
    <w:rsid w:val="00A736D9"/>
    <w:rsid w:val="00A73922"/>
    <w:rsid w:val="00A7565F"/>
    <w:rsid w:val="00A756FF"/>
    <w:rsid w:val="00A76099"/>
    <w:rsid w:val="00A7681E"/>
    <w:rsid w:val="00A76BC5"/>
    <w:rsid w:val="00A7727D"/>
    <w:rsid w:val="00A77668"/>
    <w:rsid w:val="00A77806"/>
    <w:rsid w:val="00A77B89"/>
    <w:rsid w:val="00A77C8B"/>
    <w:rsid w:val="00A80100"/>
    <w:rsid w:val="00A803AC"/>
    <w:rsid w:val="00A812AD"/>
    <w:rsid w:val="00A815EB"/>
    <w:rsid w:val="00A81E47"/>
    <w:rsid w:val="00A822E9"/>
    <w:rsid w:val="00A824C1"/>
    <w:rsid w:val="00A83C65"/>
    <w:rsid w:val="00A83D4A"/>
    <w:rsid w:val="00A843E9"/>
    <w:rsid w:val="00A8489B"/>
    <w:rsid w:val="00A84E0B"/>
    <w:rsid w:val="00A8716D"/>
    <w:rsid w:val="00A87383"/>
    <w:rsid w:val="00A87CB5"/>
    <w:rsid w:val="00A90290"/>
    <w:rsid w:val="00A9032D"/>
    <w:rsid w:val="00A90C10"/>
    <w:rsid w:val="00A91A40"/>
    <w:rsid w:val="00A9228C"/>
    <w:rsid w:val="00A93332"/>
    <w:rsid w:val="00A94541"/>
    <w:rsid w:val="00A9462F"/>
    <w:rsid w:val="00A946B2"/>
    <w:rsid w:val="00A953DC"/>
    <w:rsid w:val="00A95620"/>
    <w:rsid w:val="00A95CEB"/>
    <w:rsid w:val="00A95DF4"/>
    <w:rsid w:val="00A9613E"/>
    <w:rsid w:val="00A96ACC"/>
    <w:rsid w:val="00A96B3E"/>
    <w:rsid w:val="00A96D87"/>
    <w:rsid w:val="00A96F6C"/>
    <w:rsid w:val="00A973C9"/>
    <w:rsid w:val="00A97874"/>
    <w:rsid w:val="00AA09BB"/>
    <w:rsid w:val="00AA09E3"/>
    <w:rsid w:val="00AA1190"/>
    <w:rsid w:val="00AA1B3D"/>
    <w:rsid w:val="00AA223F"/>
    <w:rsid w:val="00AA22EF"/>
    <w:rsid w:val="00AA2EE4"/>
    <w:rsid w:val="00AA3971"/>
    <w:rsid w:val="00AA4383"/>
    <w:rsid w:val="00AA48FC"/>
    <w:rsid w:val="00AA4EC8"/>
    <w:rsid w:val="00AA52D7"/>
    <w:rsid w:val="00AA54E9"/>
    <w:rsid w:val="00AA5B55"/>
    <w:rsid w:val="00AA6284"/>
    <w:rsid w:val="00AA62E3"/>
    <w:rsid w:val="00AA6700"/>
    <w:rsid w:val="00AA7AAC"/>
    <w:rsid w:val="00AA7BFA"/>
    <w:rsid w:val="00AA7E28"/>
    <w:rsid w:val="00AA7EDA"/>
    <w:rsid w:val="00AB1004"/>
    <w:rsid w:val="00AB1095"/>
    <w:rsid w:val="00AB18A9"/>
    <w:rsid w:val="00AB1AF5"/>
    <w:rsid w:val="00AB2604"/>
    <w:rsid w:val="00AB2EE1"/>
    <w:rsid w:val="00AB2FDC"/>
    <w:rsid w:val="00AB3298"/>
    <w:rsid w:val="00AB393A"/>
    <w:rsid w:val="00AB4153"/>
    <w:rsid w:val="00AB415F"/>
    <w:rsid w:val="00AB4179"/>
    <w:rsid w:val="00AB435A"/>
    <w:rsid w:val="00AC02D8"/>
    <w:rsid w:val="00AC03EE"/>
    <w:rsid w:val="00AC0655"/>
    <w:rsid w:val="00AC0B7F"/>
    <w:rsid w:val="00AC0EC4"/>
    <w:rsid w:val="00AC0ECF"/>
    <w:rsid w:val="00AC0F1A"/>
    <w:rsid w:val="00AC1183"/>
    <w:rsid w:val="00AC2BFA"/>
    <w:rsid w:val="00AC3014"/>
    <w:rsid w:val="00AC3111"/>
    <w:rsid w:val="00AC34D1"/>
    <w:rsid w:val="00AC36D2"/>
    <w:rsid w:val="00AC3708"/>
    <w:rsid w:val="00AC38BF"/>
    <w:rsid w:val="00AC5149"/>
    <w:rsid w:val="00AC5473"/>
    <w:rsid w:val="00AC54B6"/>
    <w:rsid w:val="00AC5D07"/>
    <w:rsid w:val="00AC5E64"/>
    <w:rsid w:val="00AC721B"/>
    <w:rsid w:val="00AC73B4"/>
    <w:rsid w:val="00AC7629"/>
    <w:rsid w:val="00AC7D26"/>
    <w:rsid w:val="00AC7E64"/>
    <w:rsid w:val="00AD0095"/>
    <w:rsid w:val="00AD09D3"/>
    <w:rsid w:val="00AD110A"/>
    <w:rsid w:val="00AD1617"/>
    <w:rsid w:val="00AD1B72"/>
    <w:rsid w:val="00AD21D1"/>
    <w:rsid w:val="00AD3C12"/>
    <w:rsid w:val="00AD4CD6"/>
    <w:rsid w:val="00AD4DF0"/>
    <w:rsid w:val="00AD51C9"/>
    <w:rsid w:val="00AD5A11"/>
    <w:rsid w:val="00AD5FD6"/>
    <w:rsid w:val="00AD6A5C"/>
    <w:rsid w:val="00AD7714"/>
    <w:rsid w:val="00AE0D29"/>
    <w:rsid w:val="00AE1B9F"/>
    <w:rsid w:val="00AE1C2B"/>
    <w:rsid w:val="00AE1CA3"/>
    <w:rsid w:val="00AE1D27"/>
    <w:rsid w:val="00AE2582"/>
    <w:rsid w:val="00AE2EDC"/>
    <w:rsid w:val="00AE3365"/>
    <w:rsid w:val="00AE3A67"/>
    <w:rsid w:val="00AE3E66"/>
    <w:rsid w:val="00AE5430"/>
    <w:rsid w:val="00AE54C3"/>
    <w:rsid w:val="00AE5613"/>
    <w:rsid w:val="00AE5767"/>
    <w:rsid w:val="00AE57C9"/>
    <w:rsid w:val="00AE5A46"/>
    <w:rsid w:val="00AE5B7E"/>
    <w:rsid w:val="00AE6372"/>
    <w:rsid w:val="00AE6555"/>
    <w:rsid w:val="00AE6802"/>
    <w:rsid w:val="00AE68C3"/>
    <w:rsid w:val="00AE6F5C"/>
    <w:rsid w:val="00AE74A9"/>
    <w:rsid w:val="00AF0F55"/>
    <w:rsid w:val="00AF1AE3"/>
    <w:rsid w:val="00AF1C62"/>
    <w:rsid w:val="00AF2560"/>
    <w:rsid w:val="00AF383A"/>
    <w:rsid w:val="00AF406E"/>
    <w:rsid w:val="00AF4AC3"/>
    <w:rsid w:val="00AF551C"/>
    <w:rsid w:val="00AF5FCF"/>
    <w:rsid w:val="00AF608D"/>
    <w:rsid w:val="00AF61AE"/>
    <w:rsid w:val="00AF635F"/>
    <w:rsid w:val="00AF6605"/>
    <w:rsid w:val="00AF763E"/>
    <w:rsid w:val="00AF7783"/>
    <w:rsid w:val="00AF7B3A"/>
    <w:rsid w:val="00B00AD9"/>
    <w:rsid w:val="00B00FA5"/>
    <w:rsid w:val="00B0100C"/>
    <w:rsid w:val="00B01A7B"/>
    <w:rsid w:val="00B01F72"/>
    <w:rsid w:val="00B02D54"/>
    <w:rsid w:val="00B02FDD"/>
    <w:rsid w:val="00B03050"/>
    <w:rsid w:val="00B036DA"/>
    <w:rsid w:val="00B04B9C"/>
    <w:rsid w:val="00B04FA7"/>
    <w:rsid w:val="00B050C0"/>
    <w:rsid w:val="00B05237"/>
    <w:rsid w:val="00B05B6D"/>
    <w:rsid w:val="00B05E1B"/>
    <w:rsid w:val="00B0622D"/>
    <w:rsid w:val="00B065EC"/>
    <w:rsid w:val="00B06B84"/>
    <w:rsid w:val="00B06F23"/>
    <w:rsid w:val="00B0709C"/>
    <w:rsid w:val="00B07E88"/>
    <w:rsid w:val="00B07F94"/>
    <w:rsid w:val="00B10BBC"/>
    <w:rsid w:val="00B1130B"/>
    <w:rsid w:val="00B11973"/>
    <w:rsid w:val="00B11E92"/>
    <w:rsid w:val="00B128FD"/>
    <w:rsid w:val="00B14126"/>
    <w:rsid w:val="00B142CC"/>
    <w:rsid w:val="00B144EF"/>
    <w:rsid w:val="00B14D69"/>
    <w:rsid w:val="00B14DFC"/>
    <w:rsid w:val="00B15306"/>
    <w:rsid w:val="00B15EF4"/>
    <w:rsid w:val="00B17DC4"/>
    <w:rsid w:val="00B17EB4"/>
    <w:rsid w:val="00B17F90"/>
    <w:rsid w:val="00B17FB4"/>
    <w:rsid w:val="00B206A0"/>
    <w:rsid w:val="00B20AEB"/>
    <w:rsid w:val="00B20B60"/>
    <w:rsid w:val="00B20C2C"/>
    <w:rsid w:val="00B20ED3"/>
    <w:rsid w:val="00B213DB"/>
    <w:rsid w:val="00B214C1"/>
    <w:rsid w:val="00B218EC"/>
    <w:rsid w:val="00B21F31"/>
    <w:rsid w:val="00B22DFE"/>
    <w:rsid w:val="00B23946"/>
    <w:rsid w:val="00B24826"/>
    <w:rsid w:val="00B24950"/>
    <w:rsid w:val="00B24B63"/>
    <w:rsid w:val="00B24CF6"/>
    <w:rsid w:val="00B25193"/>
    <w:rsid w:val="00B26329"/>
    <w:rsid w:val="00B26536"/>
    <w:rsid w:val="00B267A3"/>
    <w:rsid w:val="00B27898"/>
    <w:rsid w:val="00B27A66"/>
    <w:rsid w:val="00B3006C"/>
    <w:rsid w:val="00B30118"/>
    <w:rsid w:val="00B30382"/>
    <w:rsid w:val="00B30937"/>
    <w:rsid w:val="00B3445C"/>
    <w:rsid w:val="00B346CF"/>
    <w:rsid w:val="00B34D89"/>
    <w:rsid w:val="00B35017"/>
    <w:rsid w:val="00B3544B"/>
    <w:rsid w:val="00B35DF8"/>
    <w:rsid w:val="00B36315"/>
    <w:rsid w:val="00B36CB4"/>
    <w:rsid w:val="00B37450"/>
    <w:rsid w:val="00B37ECA"/>
    <w:rsid w:val="00B40261"/>
    <w:rsid w:val="00B405EE"/>
    <w:rsid w:val="00B40971"/>
    <w:rsid w:val="00B41337"/>
    <w:rsid w:val="00B413A0"/>
    <w:rsid w:val="00B41795"/>
    <w:rsid w:val="00B41C77"/>
    <w:rsid w:val="00B42008"/>
    <w:rsid w:val="00B422EC"/>
    <w:rsid w:val="00B42AC5"/>
    <w:rsid w:val="00B4328B"/>
    <w:rsid w:val="00B436FA"/>
    <w:rsid w:val="00B4380C"/>
    <w:rsid w:val="00B454C3"/>
    <w:rsid w:val="00B46003"/>
    <w:rsid w:val="00B46DC6"/>
    <w:rsid w:val="00B47DB7"/>
    <w:rsid w:val="00B50BCB"/>
    <w:rsid w:val="00B50C32"/>
    <w:rsid w:val="00B513B3"/>
    <w:rsid w:val="00B51C3D"/>
    <w:rsid w:val="00B52619"/>
    <w:rsid w:val="00B53F0E"/>
    <w:rsid w:val="00B53FF6"/>
    <w:rsid w:val="00B5425E"/>
    <w:rsid w:val="00B5534F"/>
    <w:rsid w:val="00B56D66"/>
    <w:rsid w:val="00B570C9"/>
    <w:rsid w:val="00B576B3"/>
    <w:rsid w:val="00B57B94"/>
    <w:rsid w:val="00B600E1"/>
    <w:rsid w:val="00B611D4"/>
    <w:rsid w:val="00B614BA"/>
    <w:rsid w:val="00B6215F"/>
    <w:rsid w:val="00B621B4"/>
    <w:rsid w:val="00B6277D"/>
    <w:rsid w:val="00B62B79"/>
    <w:rsid w:val="00B62B90"/>
    <w:rsid w:val="00B63024"/>
    <w:rsid w:val="00B631A3"/>
    <w:rsid w:val="00B639C4"/>
    <w:rsid w:val="00B63D77"/>
    <w:rsid w:val="00B63DEF"/>
    <w:rsid w:val="00B64E43"/>
    <w:rsid w:val="00B6582E"/>
    <w:rsid w:val="00B65C67"/>
    <w:rsid w:val="00B668C7"/>
    <w:rsid w:val="00B676E0"/>
    <w:rsid w:val="00B6774E"/>
    <w:rsid w:val="00B67FD8"/>
    <w:rsid w:val="00B700D7"/>
    <w:rsid w:val="00B70DC8"/>
    <w:rsid w:val="00B70F64"/>
    <w:rsid w:val="00B718AF"/>
    <w:rsid w:val="00B71C3A"/>
    <w:rsid w:val="00B72707"/>
    <w:rsid w:val="00B730E7"/>
    <w:rsid w:val="00B736F8"/>
    <w:rsid w:val="00B73E32"/>
    <w:rsid w:val="00B73EA4"/>
    <w:rsid w:val="00B74221"/>
    <w:rsid w:val="00B74B37"/>
    <w:rsid w:val="00B74EBA"/>
    <w:rsid w:val="00B753E0"/>
    <w:rsid w:val="00B75F30"/>
    <w:rsid w:val="00B77DF2"/>
    <w:rsid w:val="00B77FDE"/>
    <w:rsid w:val="00B849A2"/>
    <w:rsid w:val="00B84DE7"/>
    <w:rsid w:val="00B853D8"/>
    <w:rsid w:val="00B855D6"/>
    <w:rsid w:val="00B86D64"/>
    <w:rsid w:val="00B878F6"/>
    <w:rsid w:val="00B90B5D"/>
    <w:rsid w:val="00B91063"/>
    <w:rsid w:val="00B9171B"/>
    <w:rsid w:val="00B9237B"/>
    <w:rsid w:val="00B92ED7"/>
    <w:rsid w:val="00B93577"/>
    <w:rsid w:val="00B93D03"/>
    <w:rsid w:val="00B9403C"/>
    <w:rsid w:val="00B941E4"/>
    <w:rsid w:val="00B945AD"/>
    <w:rsid w:val="00B958F7"/>
    <w:rsid w:val="00B95F85"/>
    <w:rsid w:val="00B96FB5"/>
    <w:rsid w:val="00B97411"/>
    <w:rsid w:val="00BA0166"/>
    <w:rsid w:val="00BA0BAF"/>
    <w:rsid w:val="00BA1733"/>
    <w:rsid w:val="00BA1AC7"/>
    <w:rsid w:val="00BA26BA"/>
    <w:rsid w:val="00BA27C8"/>
    <w:rsid w:val="00BA2B6C"/>
    <w:rsid w:val="00BA330D"/>
    <w:rsid w:val="00BA3924"/>
    <w:rsid w:val="00BA3C2C"/>
    <w:rsid w:val="00BA512A"/>
    <w:rsid w:val="00BA526C"/>
    <w:rsid w:val="00BA531C"/>
    <w:rsid w:val="00BA589B"/>
    <w:rsid w:val="00BA5959"/>
    <w:rsid w:val="00BA6617"/>
    <w:rsid w:val="00BA663B"/>
    <w:rsid w:val="00BA7545"/>
    <w:rsid w:val="00BA7D76"/>
    <w:rsid w:val="00BB07C4"/>
    <w:rsid w:val="00BB1404"/>
    <w:rsid w:val="00BB1630"/>
    <w:rsid w:val="00BB1A80"/>
    <w:rsid w:val="00BB1D11"/>
    <w:rsid w:val="00BB1D16"/>
    <w:rsid w:val="00BB1F55"/>
    <w:rsid w:val="00BB2170"/>
    <w:rsid w:val="00BB2FCB"/>
    <w:rsid w:val="00BB329B"/>
    <w:rsid w:val="00BB4119"/>
    <w:rsid w:val="00BB418C"/>
    <w:rsid w:val="00BB4514"/>
    <w:rsid w:val="00BB45C5"/>
    <w:rsid w:val="00BB48C2"/>
    <w:rsid w:val="00BB4BF6"/>
    <w:rsid w:val="00BB4D0C"/>
    <w:rsid w:val="00BB5150"/>
    <w:rsid w:val="00BB57D7"/>
    <w:rsid w:val="00BB5A6E"/>
    <w:rsid w:val="00BB69F0"/>
    <w:rsid w:val="00BB732B"/>
    <w:rsid w:val="00BB7F24"/>
    <w:rsid w:val="00BC026F"/>
    <w:rsid w:val="00BC03C3"/>
    <w:rsid w:val="00BC0BAB"/>
    <w:rsid w:val="00BC1EB9"/>
    <w:rsid w:val="00BC2D1E"/>
    <w:rsid w:val="00BC35EA"/>
    <w:rsid w:val="00BC37DD"/>
    <w:rsid w:val="00BC4A33"/>
    <w:rsid w:val="00BC4C20"/>
    <w:rsid w:val="00BC54EB"/>
    <w:rsid w:val="00BC6B29"/>
    <w:rsid w:val="00BD0023"/>
    <w:rsid w:val="00BD02E0"/>
    <w:rsid w:val="00BD1D85"/>
    <w:rsid w:val="00BD2347"/>
    <w:rsid w:val="00BD235A"/>
    <w:rsid w:val="00BD2808"/>
    <w:rsid w:val="00BD2F52"/>
    <w:rsid w:val="00BD331D"/>
    <w:rsid w:val="00BD3549"/>
    <w:rsid w:val="00BD3ECC"/>
    <w:rsid w:val="00BD4BC1"/>
    <w:rsid w:val="00BD53F7"/>
    <w:rsid w:val="00BD5C49"/>
    <w:rsid w:val="00BD7014"/>
    <w:rsid w:val="00BD73CC"/>
    <w:rsid w:val="00BD791A"/>
    <w:rsid w:val="00BD7A77"/>
    <w:rsid w:val="00BE041E"/>
    <w:rsid w:val="00BE05CC"/>
    <w:rsid w:val="00BE0920"/>
    <w:rsid w:val="00BE13D3"/>
    <w:rsid w:val="00BE1670"/>
    <w:rsid w:val="00BE18E7"/>
    <w:rsid w:val="00BE1BFA"/>
    <w:rsid w:val="00BE1E39"/>
    <w:rsid w:val="00BE272F"/>
    <w:rsid w:val="00BE294A"/>
    <w:rsid w:val="00BE39D0"/>
    <w:rsid w:val="00BE47BD"/>
    <w:rsid w:val="00BE4E7C"/>
    <w:rsid w:val="00BE51DC"/>
    <w:rsid w:val="00BE51FA"/>
    <w:rsid w:val="00BE5F59"/>
    <w:rsid w:val="00BE5FB6"/>
    <w:rsid w:val="00BE615A"/>
    <w:rsid w:val="00BE65B5"/>
    <w:rsid w:val="00BE6F0F"/>
    <w:rsid w:val="00BE6F98"/>
    <w:rsid w:val="00BE796B"/>
    <w:rsid w:val="00BE7BB2"/>
    <w:rsid w:val="00BF1151"/>
    <w:rsid w:val="00BF13AD"/>
    <w:rsid w:val="00BF143A"/>
    <w:rsid w:val="00BF2602"/>
    <w:rsid w:val="00BF2B7B"/>
    <w:rsid w:val="00BF3341"/>
    <w:rsid w:val="00BF3F4F"/>
    <w:rsid w:val="00BF42DB"/>
    <w:rsid w:val="00BF4EFA"/>
    <w:rsid w:val="00BF571B"/>
    <w:rsid w:val="00BF59A5"/>
    <w:rsid w:val="00BF68AE"/>
    <w:rsid w:val="00BF75F2"/>
    <w:rsid w:val="00BF7B30"/>
    <w:rsid w:val="00BF7F0D"/>
    <w:rsid w:val="00C00899"/>
    <w:rsid w:val="00C00DA9"/>
    <w:rsid w:val="00C00F98"/>
    <w:rsid w:val="00C01A26"/>
    <w:rsid w:val="00C01E91"/>
    <w:rsid w:val="00C02B94"/>
    <w:rsid w:val="00C02EBE"/>
    <w:rsid w:val="00C02F4E"/>
    <w:rsid w:val="00C03A10"/>
    <w:rsid w:val="00C040F8"/>
    <w:rsid w:val="00C041CD"/>
    <w:rsid w:val="00C04231"/>
    <w:rsid w:val="00C050F1"/>
    <w:rsid w:val="00C05C49"/>
    <w:rsid w:val="00C06425"/>
    <w:rsid w:val="00C06D72"/>
    <w:rsid w:val="00C06D80"/>
    <w:rsid w:val="00C070AC"/>
    <w:rsid w:val="00C070CF"/>
    <w:rsid w:val="00C07359"/>
    <w:rsid w:val="00C0745C"/>
    <w:rsid w:val="00C0769C"/>
    <w:rsid w:val="00C10169"/>
    <w:rsid w:val="00C105EB"/>
    <w:rsid w:val="00C10CF4"/>
    <w:rsid w:val="00C10EE1"/>
    <w:rsid w:val="00C113A7"/>
    <w:rsid w:val="00C114D6"/>
    <w:rsid w:val="00C119DD"/>
    <w:rsid w:val="00C1253A"/>
    <w:rsid w:val="00C128D2"/>
    <w:rsid w:val="00C12AEC"/>
    <w:rsid w:val="00C12CAC"/>
    <w:rsid w:val="00C12F21"/>
    <w:rsid w:val="00C136CF"/>
    <w:rsid w:val="00C13F15"/>
    <w:rsid w:val="00C14174"/>
    <w:rsid w:val="00C14E66"/>
    <w:rsid w:val="00C15101"/>
    <w:rsid w:val="00C15FC1"/>
    <w:rsid w:val="00C16614"/>
    <w:rsid w:val="00C167F1"/>
    <w:rsid w:val="00C16ADC"/>
    <w:rsid w:val="00C16E40"/>
    <w:rsid w:val="00C1751E"/>
    <w:rsid w:val="00C17943"/>
    <w:rsid w:val="00C17DD4"/>
    <w:rsid w:val="00C209D1"/>
    <w:rsid w:val="00C20AA3"/>
    <w:rsid w:val="00C210C9"/>
    <w:rsid w:val="00C218D5"/>
    <w:rsid w:val="00C24741"/>
    <w:rsid w:val="00C24CC4"/>
    <w:rsid w:val="00C2585F"/>
    <w:rsid w:val="00C2604D"/>
    <w:rsid w:val="00C26C01"/>
    <w:rsid w:val="00C26FF4"/>
    <w:rsid w:val="00C27378"/>
    <w:rsid w:val="00C30444"/>
    <w:rsid w:val="00C30457"/>
    <w:rsid w:val="00C30719"/>
    <w:rsid w:val="00C310B7"/>
    <w:rsid w:val="00C3119F"/>
    <w:rsid w:val="00C31590"/>
    <w:rsid w:val="00C31DC5"/>
    <w:rsid w:val="00C322B6"/>
    <w:rsid w:val="00C32BC3"/>
    <w:rsid w:val="00C3310F"/>
    <w:rsid w:val="00C33CC6"/>
    <w:rsid w:val="00C3414D"/>
    <w:rsid w:val="00C341C4"/>
    <w:rsid w:val="00C34200"/>
    <w:rsid w:val="00C34CF8"/>
    <w:rsid w:val="00C357E9"/>
    <w:rsid w:val="00C360EB"/>
    <w:rsid w:val="00C364D4"/>
    <w:rsid w:val="00C36864"/>
    <w:rsid w:val="00C37E49"/>
    <w:rsid w:val="00C40474"/>
    <w:rsid w:val="00C4059F"/>
    <w:rsid w:val="00C41390"/>
    <w:rsid w:val="00C41FBE"/>
    <w:rsid w:val="00C42126"/>
    <w:rsid w:val="00C422A3"/>
    <w:rsid w:val="00C42527"/>
    <w:rsid w:val="00C4290A"/>
    <w:rsid w:val="00C42D3C"/>
    <w:rsid w:val="00C43021"/>
    <w:rsid w:val="00C4328F"/>
    <w:rsid w:val="00C441AD"/>
    <w:rsid w:val="00C441D0"/>
    <w:rsid w:val="00C44405"/>
    <w:rsid w:val="00C44664"/>
    <w:rsid w:val="00C4494B"/>
    <w:rsid w:val="00C45260"/>
    <w:rsid w:val="00C4537D"/>
    <w:rsid w:val="00C46893"/>
    <w:rsid w:val="00C46C44"/>
    <w:rsid w:val="00C47FF8"/>
    <w:rsid w:val="00C500D7"/>
    <w:rsid w:val="00C51227"/>
    <w:rsid w:val="00C51555"/>
    <w:rsid w:val="00C5155E"/>
    <w:rsid w:val="00C51B15"/>
    <w:rsid w:val="00C51E4A"/>
    <w:rsid w:val="00C536A6"/>
    <w:rsid w:val="00C538C9"/>
    <w:rsid w:val="00C53B23"/>
    <w:rsid w:val="00C54B0E"/>
    <w:rsid w:val="00C553CC"/>
    <w:rsid w:val="00C5587B"/>
    <w:rsid w:val="00C56550"/>
    <w:rsid w:val="00C56581"/>
    <w:rsid w:val="00C569EE"/>
    <w:rsid w:val="00C60288"/>
    <w:rsid w:val="00C60BE4"/>
    <w:rsid w:val="00C612A4"/>
    <w:rsid w:val="00C61573"/>
    <w:rsid w:val="00C61FE0"/>
    <w:rsid w:val="00C620B7"/>
    <w:rsid w:val="00C62A8B"/>
    <w:rsid w:val="00C631DF"/>
    <w:rsid w:val="00C634A8"/>
    <w:rsid w:val="00C64090"/>
    <w:rsid w:val="00C6425E"/>
    <w:rsid w:val="00C6556F"/>
    <w:rsid w:val="00C65DBC"/>
    <w:rsid w:val="00C664EB"/>
    <w:rsid w:val="00C669DA"/>
    <w:rsid w:val="00C66ACD"/>
    <w:rsid w:val="00C674C4"/>
    <w:rsid w:val="00C67DB1"/>
    <w:rsid w:val="00C704D8"/>
    <w:rsid w:val="00C70E63"/>
    <w:rsid w:val="00C71972"/>
    <w:rsid w:val="00C72850"/>
    <w:rsid w:val="00C72888"/>
    <w:rsid w:val="00C73532"/>
    <w:rsid w:val="00C73883"/>
    <w:rsid w:val="00C73A16"/>
    <w:rsid w:val="00C73BA6"/>
    <w:rsid w:val="00C73F95"/>
    <w:rsid w:val="00C751D4"/>
    <w:rsid w:val="00C7561E"/>
    <w:rsid w:val="00C75DB6"/>
    <w:rsid w:val="00C75F58"/>
    <w:rsid w:val="00C75F92"/>
    <w:rsid w:val="00C76041"/>
    <w:rsid w:val="00C760AF"/>
    <w:rsid w:val="00C762FA"/>
    <w:rsid w:val="00C76376"/>
    <w:rsid w:val="00C7657C"/>
    <w:rsid w:val="00C7668F"/>
    <w:rsid w:val="00C76B3F"/>
    <w:rsid w:val="00C76C91"/>
    <w:rsid w:val="00C8013D"/>
    <w:rsid w:val="00C80852"/>
    <w:rsid w:val="00C8111E"/>
    <w:rsid w:val="00C82750"/>
    <w:rsid w:val="00C82ACF"/>
    <w:rsid w:val="00C83333"/>
    <w:rsid w:val="00C836E2"/>
    <w:rsid w:val="00C83EF2"/>
    <w:rsid w:val="00C84858"/>
    <w:rsid w:val="00C854ED"/>
    <w:rsid w:val="00C85B1D"/>
    <w:rsid w:val="00C86A1E"/>
    <w:rsid w:val="00C90CB0"/>
    <w:rsid w:val="00C90F72"/>
    <w:rsid w:val="00C9192A"/>
    <w:rsid w:val="00C91B17"/>
    <w:rsid w:val="00C920BD"/>
    <w:rsid w:val="00C933BA"/>
    <w:rsid w:val="00C94178"/>
    <w:rsid w:val="00C94829"/>
    <w:rsid w:val="00C95DE0"/>
    <w:rsid w:val="00C95F01"/>
    <w:rsid w:val="00C95FFB"/>
    <w:rsid w:val="00C96080"/>
    <w:rsid w:val="00C962BA"/>
    <w:rsid w:val="00C967F1"/>
    <w:rsid w:val="00C976A7"/>
    <w:rsid w:val="00C977D8"/>
    <w:rsid w:val="00C97B85"/>
    <w:rsid w:val="00CA0026"/>
    <w:rsid w:val="00CA0366"/>
    <w:rsid w:val="00CA0B5A"/>
    <w:rsid w:val="00CA10BE"/>
    <w:rsid w:val="00CA1725"/>
    <w:rsid w:val="00CA1A93"/>
    <w:rsid w:val="00CA1AFB"/>
    <w:rsid w:val="00CA21E0"/>
    <w:rsid w:val="00CA2F12"/>
    <w:rsid w:val="00CA2FC0"/>
    <w:rsid w:val="00CA3660"/>
    <w:rsid w:val="00CA37B8"/>
    <w:rsid w:val="00CA4051"/>
    <w:rsid w:val="00CA41B2"/>
    <w:rsid w:val="00CA47B9"/>
    <w:rsid w:val="00CA5A7C"/>
    <w:rsid w:val="00CA6155"/>
    <w:rsid w:val="00CA630B"/>
    <w:rsid w:val="00CA65BB"/>
    <w:rsid w:val="00CA6814"/>
    <w:rsid w:val="00CA70B5"/>
    <w:rsid w:val="00CA76AA"/>
    <w:rsid w:val="00CA78BA"/>
    <w:rsid w:val="00CB0890"/>
    <w:rsid w:val="00CB0E91"/>
    <w:rsid w:val="00CB0E9E"/>
    <w:rsid w:val="00CB1201"/>
    <w:rsid w:val="00CB17BE"/>
    <w:rsid w:val="00CB1C8A"/>
    <w:rsid w:val="00CB1F1D"/>
    <w:rsid w:val="00CB2070"/>
    <w:rsid w:val="00CB21E3"/>
    <w:rsid w:val="00CB2E3F"/>
    <w:rsid w:val="00CB39C2"/>
    <w:rsid w:val="00CB3B76"/>
    <w:rsid w:val="00CB3C57"/>
    <w:rsid w:val="00CB3CA8"/>
    <w:rsid w:val="00CB446E"/>
    <w:rsid w:val="00CB533A"/>
    <w:rsid w:val="00CB536D"/>
    <w:rsid w:val="00CB63D5"/>
    <w:rsid w:val="00CB6B78"/>
    <w:rsid w:val="00CB6CF0"/>
    <w:rsid w:val="00CB6D40"/>
    <w:rsid w:val="00CB6DB7"/>
    <w:rsid w:val="00CB6EB0"/>
    <w:rsid w:val="00CB7981"/>
    <w:rsid w:val="00CC00E5"/>
    <w:rsid w:val="00CC0D9F"/>
    <w:rsid w:val="00CC1D29"/>
    <w:rsid w:val="00CC351E"/>
    <w:rsid w:val="00CC36B5"/>
    <w:rsid w:val="00CC3849"/>
    <w:rsid w:val="00CC3ACD"/>
    <w:rsid w:val="00CC42E8"/>
    <w:rsid w:val="00CC50CA"/>
    <w:rsid w:val="00CC527C"/>
    <w:rsid w:val="00CC56A5"/>
    <w:rsid w:val="00CC5F01"/>
    <w:rsid w:val="00CC6198"/>
    <w:rsid w:val="00CC7AC0"/>
    <w:rsid w:val="00CC7D84"/>
    <w:rsid w:val="00CD065D"/>
    <w:rsid w:val="00CD0705"/>
    <w:rsid w:val="00CD0887"/>
    <w:rsid w:val="00CD0E43"/>
    <w:rsid w:val="00CD161C"/>
    <w:rsid w:val="00CD1CD5"/>
    <w:rsid w:val="00CD213E"/>
    <w:rsid w:val="00CD224A"/>
    <w:rsid w:val="00CD2950"/>
    <w:rsid w:val="00CD369B"/>
    <w:rsid w:val="00CD3FE4"/>
    <w:rsid w:val="00CD41EF"/>
    <w:rsid w:val="00CD43CB"/>
    <w:rsid w:val="00CD46CB"/>
    <w:rsid w:val="00CD4795"/>
    <w:rsid w:val="00CD4925"/>
    <w:rsid w:val="00CD4F23"/>
    <w:rsid w:val="00CD567E"/>
    <w:rsid w:val="00CD57B0"/>
    <w:rsid w:val="00CD5C88"/>
    <w:rsid w:val="00CD5FDD"/>
    <w:rsid w:val="00CD5FF0"/>
    <w:rsid w:val="00CD67FA"/>
    <w:rsid w:val="00CD779C"/>
    <w:rsid w:val="00CD7FE5"/>
    <w:rsid w:val="00CE02A1"/>
    <w:rsid w:val="00CE03E2"/>
    <w:rsid w:val="00CE08D6"/>
    <w:rsid w:val="00CE0E26"/>
    <w:rsid w:val="00CE0E74"/>
    <w:rsid w:val="00CE11FB"/>
    <w:rsid w:val="00CE1477"/>
    <w:rsid w:val="00CE1C37"/>
    <w:rsid w:val="00CE222B"/>
    <w:rsid w:val="00CE23FA"/>
    <w:rsid w:val="00CE265E"/>
    <w:rsid w:val="00CE2B5B"/>
    <w:rsid w:val="00CE2EC8"/>
    <w:rsid w:val="00CE2F38"/>
    <w:rsid w:val="00CE3BC5"/>
    <w:rsid w:val="00CE4138"/>
    <w:rsid w:val="00CE4A8A"/>
    <w:rsid w:val="00CE4B70"/>
    <w:rsid w:val="00CE4D4C"/>
    <w:rsid w:val="00CE4F8C"/>
    <w:rsid w:val="00CE5DEF"/>
    <w:rsid w:val="00CE6247"/>
    <w:rsid w:val="00CE65DE"/>
    <w:rsid w:val="00CE7271"/>
    <w:rsid w:val="00CE7F12"/>
    <w:rsid w:val="00CF12E1"/>
    <w:rsid w:val="00CF22FF"/>
    <w:rsid w:val="00CF2D82"/>
    <w:rsid w:val="00CF2E06"/>
    <w:rsid w:val="00CF2E0F"/>
    <w:rsid w:val="00CF3647"/>
    <w:rsid w:val="00CF42AF"/>
    <w:rsid w:val="00CF4D9A"/>
    <w:rsid w:val="00CF4EB3"/>
    <w:rsid w:val="00CF683B"/>
    <w:rsid w:val="00CF6D72"/>
    <w:rsid w:val="00CF6EF3"/>
    <w:rsid w:val="00CF6EFB"/>
    <w:rsid w:val="00CF772D"/>
    <w:rsid w:val="00D00297"/>
    <w:rsid w:val="00D00EEB"/>
    <w:rsid w:val="00D019B4"/>
    <w:rsid w:val="00D03954"/>
    <w:rsid w:val="00D056BB"/>
    <w:rsid w:val="00D0682B"/>
    <w:rsid w:val="00D06F3F"/>
    <w:rsid w:val="00D070F1"/>
    <w:rsid w:val="00D07B9F"/>
    <w:rsid w:val="00D1041D"/>
    <w:rsid w:val="00D1078B"/>
    <w:rsid w:val="00D10CE0"/>
    <w:rsid w:val="00D112C4"/>
    <w:rsid w:val="00D115C8"/>
    <w:rsid w:val="00D11D25"/>
    <w:rsid w:val="00D126AB"/>
    <w:rsid w:val="00D12D20"/>
    <w:rsid w:val="00D13C8D"/>
    <w:rsid w:val="00D141C9"/>
    <w:rsid w:val="00D143A6"/>
    <w:rsid w:val="00D148F3"/>
    <w:rsid w:val="00D14971"/>
    <w:rsid w:val="00D14BC6"/>
    <w:rsid w:val="00D15154"/>
    <w:rsid w:val="00D16F61"/>
    <w:rsid w:val="00D17D1D"/>
    <w:rsid w:val="00D204A9"/>
    <w:rsid w:val="00D205B7"/>
    <w:rsid w:val="00D2166E"/>
    <w:rsid w:val="00D21B35"/>
    <w:rsid w:val="00D22340"/>
    <w:rsid w:val="00D2343C"/>
    <w:rsid w:val="00D23E3D"/>
    <w:rsid w:val="00D24964"/>
    <w:rsid w:val="00D2539A"/>
    <w:rsid w:val="00D2560F"/>
    <w:rsid w:val="00D25853"/>
    <w:rsid w:val="00D25910"/>
    <w:rsid w:val="00D25B3D"/>
    <w:rsid w:val="00D25BD3"/>
    <w:rsid w:val="00D26549"/>
    <w:rsid w:val="00D26AD9"/>
    <w:rsid w:val="00D273C6"/>
    <w:rsid w:val="00D30B3B"/>
    <w:rsid w:val="00D3120B"/>
    <w:rsid w:val="00D3164B"/>
    <w:rsid w:val="00D31E9F"/>
    <w:rsid w:val="00D32E33"/>
    <w:rsid w:val="00D33B3F"/>
    <w:rsid w:val="00D33B65"/>
    <w:rsid w:val="00D34E81"/>
    <w:rsid w:val="00D350D5"/>
    <w:rsid w:val="00D35AD1"/>
    <w:rsid w:val="00D3604C"/>
    <w:rsid w:val="00D362DA"/>
    <w:rsid w:val="00D37125"/>
    <w:rsid w:val="00D407BE"/>
    <w:rsid w:val="00D40D57"/>
    <w:rsid w:val="00D410FD"/>
    <w:rsid w:val="00D41798"/>
    <w:rsid w:val="00D41888"/>
    <w:rsid w:val="00D41971"/>
    <w:rsid w:val="00D41C91"/>
    <w:rsid w:val="00D422EA"/>
    <w:rsid w:val="00D425A1"/>
    <w:rsid w:val="00D42EF3"/>
    <w:rsid w:val="00D43884"/>
    <w:rsid w:val="00D440DA"/>
    <w:rsid w:val="00D444F8"/>
    <w:rsid w:val="00D447EF"/>
    <w:rsid w:val="00D45571"/>
    <w:rsid w:val="00D467F2"/>
    <w:rsid w:val="00D46D32"/>
    <w:rsid w:val="00D47338"/>
    <w:rsid w:val="00D479A4"/>
    <w:rsid w:val="00D5070E"/>
    <w:rsid w:val="00D5193E"/>
    <w:rsid w:val="00D5198B"/>
    <w:rsid w:val="00D519F0"/>
    <w:rsid w:val="00D51ED1"/>
    <w:rsid w:val="00D52105"/>
    <w:rsid w:val="00D527A4"/>
    <w:rsid w:val="00D52B19"/>
    <w:rsid w:val="00D54A1B"/>
    <w:rsid w:val="00D54DE4"/>
    <w:rsid w:val="00D552AA"/>
    <w:rsid w:val="00D55A61"/>
    <w:rsid w:val="00D55FD3"/>
    <w:rsid w:val="00D56087"/>
    <w:rsid w:val="00D562CD"/>
    <w:rsid w:val="00D57C1E"/>
    <w:rsid w:val="00D60C17"/>
    <w:rsid w:val="00D61330"/>
    <w:rsid w:val="00D6230B"/>
    <w:rsid w:val="00D62959"/>
    <w:rsid w:val="00D62B8C"/>
    <w:rsid w:val="00D62E48"/>
    <w:rsid w:val="00D637B4"/>
    <w:rsid w:val="00D63BC5"/>
    <w:rsid w:val="00D643FB"/>
    <w:rsid w:val="00D6485B"/>
    <w:rsid w:val="00D64BEF"/>
    <w:rsid w:val="00D65237"/>
    <w:rsid w:val="00D652CE"/>
    <w:rsid w:val="00D6539C"/>
    <w:rsid w:val="00D6541E"/>
    <w:rsid w:val="00D657A0"/>
    <w:rsid w:val="00D6603D"/>
    <w:rsid w:val="00D660AE"/>
    <w:rsid w:val="00D667A4"/>
    <w:rsid w:val="00D66E21"/>
    <w:rsid w:val="00D66E69"/>
    <w:rsid w:val="00D66E91"/>
    <w:rsid w:val="00D67374"/>
    <w:rsid w:val="00D67933"/>
    <w:rsid w:val="00D67B1E"/>
    <w:rsid w:val="00D701C6"/>
    <w:rsid w:val="00D713F2"/>
    <w:rsid w:val="00D72289"/>
    <w:rsid w:val="00D72FA2"/>
    <w:rsid w:val="00D738A4"/>
    <w:rsid w:val="00D74157"/>
    <w:rsid w:val="00D743FF"/>
    <w:rsid w:val="00D7494F"/>
    <w:rsid w:val="00D75041"/>
    <w:rsid w:val="00D75E33"/>
    <w:rsid w:val="00D75F76"/>
    <w:rsid w:val="00D77457"/>
    <w:rsid w:val="00D77963"/>
    <w:rsid w:val="00D80D02"/>
    <w:rsid w:val="00D811CC"/>
    <w:rsid w:val="00D81AC0"/>
    <w:rsid w:val="00D82912"/>
    <w:rsid w:val="00D8324A"/>
    <w:rsid w:val="00D83B21"/>
    <w:rsid w:val="00D83ED1"/>
    <w:rsid w:val="00D8412D"/>
    <w:rsid w:val="00D8413D"/>
    <w:rsid w:val="00D843CD"/>
    <w:rsid w:val="00D84827"/>
    <w:rsid w:val="00D84BDC"/>
    <w:rsid w:val="00D855BA"/>
    <w:rsid w:val="00D85991"/>
    <w:rsid w:val="00D8659E"/>
    <w:rsid w:val="00D86B99"/>
    <w:rsid w:val="00D86FC9"/>
    <w:rsid w:val="00D902DF"/>
    <w:rsid w:val="00D90578"/>
    <w:rsid w:val="00D90DEC"/>
    <w:rsid w:val="00D911C5"/>
    <w:rsid w:val="00D91A55"/>
    <w:rsid w:val="00D92411"/>
    <w:rsid w:val="00D9256E"/>
    <w:rsid w:val="00D929F7"/>
    <w:rsid w:val="00D92EF1"/>
    <w:rsid w:val="00D92F72"/>
    <w:rsid w:val="00D930F8"/>
    <w:rsid w:val="00D936B8"/>
    <w:rsid w:val="00D94F3D"/>
    <w:rsid w:val="00D94FE4"/>
    <w:rsid w:val="00D94FF6"/>
    <w:rsid w:val="00D9500F"/>
    <w:rsid w:val="00D95395"/>
    <w:rsid w:val="00D9543B"/>
    <w:rsid w:val="00D95577"/>
    <w:rsid w:val="00D95E50"/>
    <w:rsid w:val="00D9641E"/>
    <w:rsid w:val="00D96603"/>
    <w:rsid w:val="00D9702B"/>
    <w:rsid w:val="00D977E8"/>
    <w:rsid w:val="00DA0A44"/>
    <w:rsid w:val="00DA0D72"/>
    <w:rsid w:val="00DA1007"/>
    <w:rsid w:val="00DA2BBB"/>
    <w:rsid w:val="00DA2D06"/>
    <w:rsid w:val="00DA2DA2"/>
    <w:rsid w:val="00DA2DCD"/>
    <w:rsid w:val="00DA37E9"/>
    <w:rsid w:val="00DA4405"/>
    <w:rsid w:val="00DA62F8"/>
    <w:rsid w:val="00DA6A46"/>
    <w:rsid w:val="00DA7650"/>
    <w:rsid w:val="00DA7D6D"/>
    <w:rsid w:val="00DA7EB5"/>
    <w:rsid w:val="00DB0323"/>
    <w:rsid w:val="00DB17C0"/>
    <w:rsid w:val="00DB190B"/>
    <w:rsid w:val="00DB1CB3"/>
    <w:rsid w:val="00DB22D6"/>
    <w:rsid w:val="00DB2DBB"/>
    <w:rsid w:val="00DB3D13"/>
    <w:rsid w:val="00DB4325"/>
    <w:rsid w:val="00DB4806"/>
    <w:rsid w:val="00DB4DFA"/>
    <w:rsid w:val="00DB5618"/>
    <w:rsid w:val="00DB65B9"/>
    <w:rsid w:val="00DC0321"/>
    <w:rsid w:val="00DC0569"/>
    <w:rsid w:val="00DC08A5"/>
    <w:rsid w:val="00DC0A22"/>
    <w:rsid w:val="00DC0CDA"/>
    <w:rsid w:val="00DC21BC"/>
    <w:rsid w:val="00DC2E60"/>
    <w:rsid w:val="00DC2EB5"/>
    <w:rsid w:val="00DC36BE"/>
    <w:rsid w:val="00DC3930"/>
    <w:rsid w:val="00DC39A3"/>
    <w:rsid w:val="00DC3F53"/>
    <w:rsid w:val="00DC45C5"/>
    <w:rsid w:val="00DC4B2E"/>
    <w:rsid w:val="00DC5E0E"/>
    <w:rsid w:val="00DC5EA4"/>
    <w:rsid w:val="00DC64E5"/>
    <w:rsid w:val="00DC69BB"/>
    <w:rsid w:val="00DC7372"/>
    <w:rsid w:val="00DD093A"/>
    <w:rsid w:val="00DD0BC2"/>
    <w:rsid w:val="00DD0C46"/>
    <w:rsid w:val="00DD175A"/>
    <w:rsid w:val="00DD189B"/>
    <w:rsid w:val="00DD1969"/>
    <w:rsid w:val="00DD2204"/>
    <w:rsid w:val="00DD2236"/>
    <w:rsid w:val="00DD2EDC"/>
    <w:rsid w:val="00DD2F29"/>
    <w:rsid w:val="00DD3176"/>
    <w:rsid w:val="00DD3316"/>
    <w:rsid w:val="00DD3796"/>
    <w:rsid w:val="00DD388F"/>
    <w:rsid w:val="00DD3A6D"/>
    <w:rsid w:val="00DD40FA"/>
    <w:rsid w:val="00DD4488"/>
    <w:rsid w:val="00DD5AAE"/>
    <w:rsid w:val="00DD5AFF"/>
    <w:rsid w:val="00DD61A3"/>
    <w:rsid w:val="00DD66E5"/>
    <w:rsid w:val="00DD6A2E"/>
    <w:rsid w:val="00DD6C4D"/>
    <w:rsid w:val="00DD6D96"/>
    <w:rsid w:val="00DD777A"/>
    <w:rsid w:val="00DD7846"/>
    <w:rsid w:val="00DE08A4"/>
    <w:rsid w:val="00DE12B2"/>
    <w:rsid w:val="00DE1F53"/>
    <w:rsid w:val="00DE2414"/>
    <w:rsid w:val="00DE3970"/>
    <w:rsid w:val="00DE4556"/>
    <w:rsid w:val="00DE5409"/>
    <w:rsid w:val="00DE6120"/>
    <w:rsid w:val="00DE6298"/>
    <w:rsid w:val="00DE6B86"/>
    <w:rsid w:val="00DE72CA"/>
    <w:rsid w:val="00DE77F9"/>
    <w:rsid w:val="00DF04CB"/>
    <w:rsid w:val="00DF0517"/>
    <w:rsid w:val="00DF1E0A"/>
    <w:rsid w:val="00DF23AD"/>
    <w:rsid w:val="00DF2A39"/>
    <w:rsid w:val="00DF2A79"/>
    <w:rsid w:val="00DF2CDB"/>
    <w:rsid w:val="00DF3A32"/>
    <w:rsid w:val="00DF4847"/>
    <w:rsid w:val="00DF4E8A"/>
    <w:rsid w:val="00DF57DB"/>
    <w:rsid w:val="00DF620A"/>
    <w:rsid w:val="00DF73FD"/>
    <w:rsid w:val="00DF743D"/>
    <w:rsid w:val="00DF7F55"/>
    <w:rsid w:val="00E00007"/>
    <w:rsid w:val="00E00BD8"/>
    <w:rsid w:val="00E00CCA"/>
    <w:rsid w:val="00E013DA"/>
    <w:rsid w:val="00E014E3"/>
    <w:rsid w:val="00E021BE"/>
    <w:rsid w:val="00E031E6"/>
    <w:rsid w:val="00E034A6"/>
    <w:rsid w:val="00E03D60"/>
    <w:rsid w:val="00E04348"/>
    <w:rsid w:val="00E05554"/>
    <w:rsid w:val="00E05E5E"/>
    <w:rsid w:val="00E0641D"/>
    <w:rsid w:val="00E064C4"/>
    <w:rsid w:val="00E065F8"/>
    <w:rsid w:val="00E066AB"/>
    <w:rsid w:val="00E06747"/>
    <w:rsid w:val="00E06E2C"/>
    <w:rsid w:val="00E10EED"/>
    <w:rsid w:val="00E110B6"/>
    <w:rsid w:val="00E11BFD"/>
    <w:rsid w:val="00E11F9E"/>
    <w:rsid w:val="00E125EF"/>
    <w:rsid w:val="00E127C7"/>
    <w:rsid w:val="00E12AE5"/>
    <w:rsid w:val="00E130A0"/>
    <w:rsid w:val="00E13578"/>
    <w:rsid w:val="00E13C72"/>
    <w:rsid w:val="00E14193"/>
    <w:rsid w:val="00E1481D"/>
    <w:rsid w:val="00E14C69"/>
    <w:rsid w:val="00E16B8F"/>
    <w:rsid w:val="00E177EC"/>
    <w:rsid w:val="00E20877"/>
    <w:rsid w:val="00E20972"/>
    <w:rsid w:val="00E21224"/>
    <w:rsid w:val="00E21861"/>
    <w:rsid w:val="00E2208A"/>
    <w:rsid w:val="00E220C9"/>
    <w:rsid w:val="00E231B9"/>
    <w:rsid w:val="00E234C5"/>
    <w:rsid w:val="00E23D80"/>
    <w:rsid w:val="00E245EE"/>
    <w:rsid w:val="00E24733"/>
    <w:rsid w:val="00E25432"/>
    <w:rsid w:val="00E25526"/>
    <w:rsid w:val="00E25E28"/>
    <w:rsid w:val="00E25F61"/>
    <w:rsid w:val="00E269D5"/>
    <w:rsid w:val="00E27639"/>
    <w:rsid w:val="00E309C9"/>
    <w:rsid w:val="00E30E31"/>
    <w:rsid w:val="00E3194E"/>
    <w:rsid w:val="00E31FC4"/>
    <w:rsid w:val="00E32156"/>
    <w:rsid w:val="00E32731"/>
    <w:rsid w:val="00E32DF7"/>
    <w:rsid w:val="00E3381F"/>
    <w:rsid w:val="00E33A6A"/>
    <w:rsid w:val="00E3472C"/>
    <w:rsid w:val="00E34C7C"/>
    <w:rsid w:val="00E350F9"/>
    <w:rsid w:val="00E353D7"/>
    <w:rsid w:val="00E36170"/>
    <w:rsid w:val="00E36688"/>
    <w:rsid w:val="00E36E82"/>
    <w:rsid w:val="00E37410"/>
    <w:rsid w:val="00E37678"/>
    <w:rsid w:val="00E37697"/>
    <w:rsid w:val="00E37814"/>
    <w:rsid w:val="00E411A7"/>
    <w:rsid w:val="00E4172F"/>
    <w:rsid w:val="00E41AF0"/>
    <w:rsid w:val="00E41D83"/>
    <w:rsid w:val="00E43DA2"/>
    <w:rsid w:val="00E44E84"/>
    <w:rsid w:val="00E44FCA"/>
    <w:rsid w:val="00E45011"/>
    <w:rsid w:val="00E45213"/>
    <w:rsid w:val="00E455AA"/>
    <w:rsid w:val="00E45D82"/>
    <w:rsid w:val="00E46296"/>
    <w:rsid w:val="00E46BAA"/>
    <w:rsid w:val="00E46BD3"/>
    <w:rsid w:val="00E475EE"/>
    <w:rsid w:val="00E50138"/>
    <w:rsid w:val="00E51235"/>
    <w:rsid w:val="00E5166D"/>
    <w:rsid w:val="00E51F1F"/>
    <w:rsid w:val="00E536CA"/>
    <w:rsid w:val="00E536D2"/>
    <w:rsid w:val="00E53A34"/>
    <w:rsid w:val="00E5478F"/>
    <w:rsid w:val="00E55643"/>
    <w:rsid w:val="00E5599D"/>
    <w:rsid w:val="00E56081"/>
    <w:rsid w:val="00E57005"/>
    <w:rsid w:val="00E571DD"/>
    <w:rsid w:val="00E57878"/>
    <w:rsid w:val="00E57F07"/>
    <w:rsid w:val="00E61DF6"/>
    <w:rsid w:val="00E629AF"/>
    <w:rsid w:val="00E633E4"/>
    <w:rsid w:val="00E635E4"/>
    <w:rsid w:val="00E63CA7"/>
    <w:rsid w:val="00E63F70"/>
    <w:rsid w:val="00E64B5E"/>
    <w:rsid w:val="00E6500E"/>
    <w:rsid w:val="00E65094"/>
    <w:rsid w:val="00E656C5"/>
    <w:rsid w:val="00E66126"/>
    <w:rsid w:val="00E663E6"/>
    <w:rsid w:val="00E66854"/>
    <w:rsid w:val="00E67B89"/>
    <w:rsid w:val="00E67F6E"/>
    <w:rsid w:val="00E700EA"/>
    <w:rsid w:val="00E704D9"/>
    <w:rsid w:val="00E71F99"/>
    <w:rsid w:val="00E72825"/>
    <w:rsid w:val="00E729BD"/>
    <w:rsid w:val="00E732D2"/>
    <w:rsid w:val="00E73400"/>
    <w:rsid w:val="00E73650"/>
    <w:rsid w:val="00E74234"/>
    <w:rsid w:val="00E7665F"/>
    <w:rsid w:val="00E772DF"/>
    <w:rsid w:val="00E77455"/>
    <w:rsid w:val="00E77923"/>
    <w:rsid w:val="00E7794A"/>
    <w:rsid w:val="00E77BC9"/>
    <w:rsid w:val="00E77CA3"/>
    <w:rsid w:val="00E77DFC"/>
    <w:rsid w:val="00E80FA3"/>
    <w:rsid w:val="00E81B97"/>
    <w:rsid w:val="00E82296"/>
    <w:rsid w:val="00E823FE"/>
    <w:rsid w:val="00E828D2"/>
    <w:rsid w:val="00E8364F"/>
    <w:rsid w:val="00E83BB4"/>
    <w:rsid w:val="00E83E07"/>
    <w:rsid w:val="00E842DE"/>
    <w:rsid w:val="00E84ABE"/>
    <w:rsid w:val="00E84CB5"/>
    <w:rsid w:val="00E8502B"/>
    <w:rsid w:val="00E8567D"/>
    <w:rsid w:val="00E85A31"/>
    <w:rsid w:val="00E86010"/>
    <w:rsid w:val="00E86B6D"/>
    <w:rsid w:val="00E86CBA"/>
    <w:rsid w:val="00E86F52"/>
    <w:rsid w:val="00E877AE"/>
    <w:rsid w:val="00E87C0F"/>
    <w:rsid w:val="00E90B30"/>
    <w:rsid w:val="00E90E69"/>
    <w:rsid w:val="00E90F60"/>
    <w:rsid w:val="00E9120C"/>
    <w:rsid w:val="00E91298"/>
    <w:rsid w:val="00E915B0"/>
    <w:rsid w:val="00E91C5B"/>
    <w:rsid w:val="00E91F62"/>
    <w:rsid w:val="00E92CC8"/>
    <w:rsid w:val="00E92DDF"/>
    <w:rsid w:val="00E93436"/>
    <w:rsid w:val="00E94896"/>
    <w:rsid w:val="00E948DC"/>
    <w:rsid w:val="00E959E2"/>
    <w:rsid w:val="00E95DCD"/>
    <w:rsid w:val="00E95F40"/>
    <w:rsid w:val="00E95F89"/>
    <w:rsid w:val="00E96482"/>
    <w:rsid w:val="00E9648F"/>
    <w:rsid w:val="00E96D1B"/>
    <w:rsid w:val="00E96D37"/>
    <w:rsid w:val="00E97C22"/>
    <w:rsid w:val="00EA0088"/>
    <w:rsid w:val="00EA0137"/>
    <w:rsid w:val="00EA056D"/>
    <w:rsid w:val="00EA0AD1"/>
    <w:rsid w:val="00EA0D88"/>
    <w:rsid w:val="00EA209D"/>
    <w:rsid w:val="00EA2494"/>
    <w:rsid w:val="00EA267B"/>
    <w:rsid w:val="00EA2E18"/>
    <w:rsid w:val="00EA3C39"/>
    <w:rsid w:val="00EA47C3"/>
    <w:rsid w:val="00EA5057"/>
    <w:rsid w:val="00EA5505"/>
    <w:rsid w:val="00EA5C2A"/>
    <w:rsid w:val="00EA67EB"/>
    <w:rsid w:val="00EA688A"/>
    <w:rsid w:val="00EA6E43"/>
    <w:rsid w:val="00EA6E67"/>
    <w:rsid w:val="00EA7808"/>
    <w:rsid w:val="00EA78E7"/>
    <w:rsid w:val="00EB0171"/>
    <w:rsid w:val="00EB0755"/>
    <w:rsid w:val="00EB091A"/>
    <w:rsid w:val="00EB0E0B"/>
    <w:rsid w:val="00EB1C75"/>
    <w:rsid w:val="00EB1EBD"/>
    <w:rsid w:val="00EB256B"/>
    <w:rsid w:val="00EB29FF"/>
    <w:rsid w:val="00EB3187"/>
    <w:rsid w:val="00EB32B7"/>
    <w:rsid w:val="00EB3428"/>
    <w:rsid w:val="00EB34BE"/>
    <w:rsid w:val="00EB3879"/>
    <w:rsid w:val="00EB483E"/>
    <w:rsid w:val="00EB492C"/>
    <w:rsid w:val="00EB4B3B"/>
    <w:rsid w:val="00EB4DC5"/>
    <w:rsid w:val="00EB4F9F"/>
    <w:rsid w:val="00EB5AD4"/>
    <w:rsid w:val="00EB5D7B"/>
    <w:rsid w:val="00EB5E7C"/>
    <w:rsid w:val="00EB635B"/>
    <w:rsid w:val="00EB6636"/>
    <w:rsid w:val="00EB68CB"/>
    <w:rsid w:val="00EB736E"/>
    <w:rsid w:val="00EB780F"/>
    <w:rsid w:val="00EC0C44"/>
    <w:rsid w:val="00EC0C91"/>
    <w:rsid w:val="00EC13A0"/>
    <w:rsid w:val="00EC1751"/>
    <w:rsid w:val="00EC1B28"/>
    <w:rsid w:val="00EC1C67"/>
    <w:rsid w:val="00EC24CF"/>
    <w:rsid w:val="00EC2664"/>
    <w:rsid w:val="00EC2F10"/>
    <w:rsid w:val="00EC4414"/>
    <w:rsid w:val="00EC4726"/>
    <w:rsid w:val="00EC5643"/>
    <w:rsid w:val="00EC6008"/>
    <w:rsid w:val="00EC71D7"/>
    <w:rsid w:val="00EC7A1C"/>
    <w:rsid w:val="00ED0328"/>
    <w:rsid w:val="00ED0373"/>
    <w:rsid w:val="00ED05D5"/>
    <w:rsid w:val="00ED09AC"/>
    <w:rsid w:val="00ED1803"/>
    <w:rsid w:val="00ED1B80"/>
    <w:rsid w:val="00ED1F4E"/>
    <w:rsid w:val="00ED33BA"/>
    <w:rsid w:val="00ED4A7A"/>
    <w:rsid w:val="00ED4DCE"/>
    <w:rsid w:val="00ED4E1F"/>
    <w:rsid w:val="00ED6495"/>
    <w:rsid w:val="00ED6613"/>
    <w:rsid w:val="00ED6AE4"/>
    <w:rsid w:val="00ED7307"/>
    <w:rsid w:val="00ED78DD"/>
    <w:rsid w:val="00ED7E28"/>
    <w:rsid w:val="00ED7F4C"/>
    <w:rsid w:val="00EE0B2D"/>
    <w:rsid w:val="00EE2BC8"/>
    <w:rsid w:val="00EE2C8E"/>
    <w:rsid w:val="00EE35BB"/>
    <w:rsid w:val="00EE3A0D"/>
    <w:rsid w:val="00EE3E05"/>
    <w:rsid w:val="00EE4E21"/>
    <w:rsid w:val="00EE5483"/>
    <w:rsid w:val="00EE5CFA"/>
    <w:rsid w:val="00EE617A"/>
    <w:rsid w:val="00EE64C6"/>
    <w:rsid w:val="00EE6760"/>
    <w:rsid w:val="00EE6BA1"/>
    <w:rsid w:val="00EF1329"/>
    <w:rsid w:val="00EF15C9"/>
    <w:rsid w:val="00EF1747"/>
    <w:rsid w:val="00EF1BCD"/>
    <w:rsid w:val="00EF1CDA"/>
    <w:rsid w:val="00EF2118"/>
    <w:rsid w:val="00EF2848"/>
    <w:rsid w:val="00EF2B8A"/>
    <w:rsid w:val="00EF2C60"/>
    <w:rsid w:val="00EF2D5C"/>
    <w:rsid w:val="00EF2E0D"/>
    <w:rsid w:val="00EF30BC"/>
    <w:rsid w:val="00EF3136"/>
    <w:rsid w:val="00EF33BD"/>
    <w:rsid w:val="00EF3AEC"/>
    <w:rsid w:val="00EF3D3E"/>
    <w:rsid w:val="00EF46F9"/>
    <w:rsid w:val="00EF52E5"/>
    <w:rsid w:val="00EF5C71"/>
    <w:rsid w:val="00EF5E4A"/>
    <w:rsid w:val="00EF5E93"/>
    <w:rsid w:val="00EF5EE1"/>
    <w:rsid w:val="00EF5F3C"/>
    <w:rsid w:val="00EF6574"/>
    <w:rsid w:val="00EF6631"/>
    <w:rsid w:val="00EF7501"/>
    <w:rsid w:val="00F001B9"/>
    <w:rsid w:val="00F006F5"/>
    <w:rsid w:val="00F00B8F"/>
    <w:rsid w:val="00F00F45"/>
    <w:rsid w:val="00F01437"/>
    <w:rsid w:val="00F01C81"/>
    <w:rsid w:val="00F0289C"/>
    <w:rsid w:val="00F028C2"/>
    <w:rsid w:val="00F02C64"/>
    <w:rsid w:val="00F033F9"/>
    <w:rsid w:val="00F0381B"/>
    <w:rsid w:val="00F05458"/>
    <w:rsid w:val="00F05862"/>
    <w:rsid w:val="00F064C1"/>
    <w:rsid w:val="00F06D16"/>
    <w:rsid w:val="00F06D2B"/>
    <w:rsid w:val="00F07295"/>
    <w:rsid w:val="00F07865"/>
    <w:rsid w:val="00F10A1A"/>
    <w:rsid w:val="00F11E97"/>
    <w:rsid w:val="00F124EE"/>
    <w:rsid w:val="00F12578"/>
    <w:rsid w:val="00F128B5"/>
    <w:rsid w:val="00F13E51"/>
    <w:rsid w:val="00F17825"/>
    <w:rsid w:val="00F178FD"/>
    <w:rsid w:val="00F17B16"/>
    <w:rsid w:val="00F2070A"/>
    <w:rsid w:val="00F21DD4"/>
    <w:rsid w:val="00F2336A"/>
    <w:rsid w:val="00F2483E"/>
    <w:rsid w:val="00F24928"/>
    <w:rsid w:val="00F24E43"/>
    <w:rsid w:val="00F25307"/>
    <w:rsid w:val="00F25651"/>
    <w:rsid w:val="00F257BC"/>
    <w:rsid w:val="00F2581F"/>
    <w:rsid w:val="00F25AEF"/>
    <w:rsid w:val="00F26C19"/>
    <w:rsid w:val="00F26CBD"/>
    <w:rsid w:val="00F27086"/>
    <w:rsid w:val="00F274FA"/>
    <w:rsid w:val="00F27CFC"/>
    <w:rsid w:val="00F30740"/>
    <w:rsid w:val="00F30D57"/>
    <w:rsid w:val="00F30F59"/>
    <w:rsid w:val="00F317E6"/>
    <w:rsid w:val="00F324F7"/>
    <w:rsid w:val="00F3307D"/>
    <w:rsid w:val="00F33175"/>
    <w:rsid w:val="00F332D7"/>
    <w:rsid w:val="00F346D1"/>
    <w:rsid w:val="00F351FB"/>
    <w:rsid w:val="00F35DBA"/>
    <w:rsid w:val="00F36628"/>
    <w:rsid w:val="00F36D54"/>
    <w:rsid w:val="00F37060"/>
    <w:rsid w:val="00F3780B"/>
    <w:rsid w:val="00F37E04"/>
    <w:rsid w:val="00F37FE6"/>
    <w:rsid w:val="00F401BA"/>
    <w:rsid w:val="00F403D1"/>
    <w:rsid w:val="00F40470"/>
    <w:rsid w:val="00F40C1E"/>
    <w:rsid w:val="00F41FA3"/>
    <w:rsid w:val="00F42755"/>
    <w:rsid w:val="00F42DC0"/>
    <w:rsid w:val="00F4343C"/>
    <w:rsid w:val="00F43474"/>
    <w:rsid w:val="00F4389E"/>
    <w:rsid w:val="00F43E87"/>
    <w:rsid w:val="00F4427F"/>
    <w:rsid w:val="00F4448D"/>
    <w:rsid w:val="00F44D5C"/>
    <w:rsid w:val="00F452EF"/>
    <w:rsid w:val="00F456F7"/>
    <w:rsid w:val="00F45A83"/>
    <w:rsid w:val="00F47437"/>
    <w:rsid w:val="00F4798E"/>
    <w:rsid w:val="00F47AFF"/>
    <w:rsid w:val="00F5070E"/>
    <w:rsid w:val="00F507CB"/>
    <w:rsid w:val="00F5087B"/>
    <w:rsid w:val="00F508E2"/>
    <w:rsid w:val="00F50E92"/>
    <w:rsid w:val="00F50EDA"/>
    <w:rsid w:val="00F52419"/>
    <w:rsid w:val="00F52F3A"/>
    <w:rsid w:val="00F5470C"/>
    <w:rsid w:val="00F54E5E"/>
    <w:rsid w:val="00F54F05"/>
    <w:rsid w:val="00F557DF"/>
    <w:rsid w:val="00F5645A"/>
    <w:rsid w:val="00F56D10"/>
    <w:rsid w:val="00F56F46"/>
    <w:rsid w:val="00F57212"/>
    <w:rsid w:val="00F60182"/>
    <w:rsid w:val="00F6029B"/>
    <w:rsid w:val="00F60929"/>
    <w:rsid w:val="00F60A1F"/>
    <w:rsid w:val="00F60B1F"/>
    <w:rsid w:val="00F61DBC"/>
    <w:rsid w:val="00F622E7"/>
    <w:rsid w:val="00F624F9"/>
    <w:rsid w:val="00F625F4"/>
    <w:rsid w:val="00F632F4"/>
    <w:rsid w:val="00F633C8"/>
    <w:rsid w:val="00F6490D"/>
    <w:rsid w:val="00F64B6F"/>
    <w:rsid w:val="00F64F94"/>
    <w:rsid w:val="00F652C7"/>
    <w:rsid w:val="00F656DB"/>
    <w:rsid w:val="00F6637A"/>
    <w:rsid w:val="00F66831"/>
    <w:rsid w:val="00F67136"/>
    <w:rsid w:val="00F672E1"/>
    <w:rsid w:val="00F67838"/>
    <w:rsid w:val="00F67AC5"/>
    <w:rsid w:val="00F67DF5"/>
    <w:rsid w:val="00F67FF9"/>
    <w:rsid w:val="00F702DD"/>
    <w:rsid w:val="00F705C5"/>
    <w:rsid w:val="00F70DA5"/>
    <w:rsid w:val="00F714BA"/>
    <w:rsid w:val="00F71F7B"/>
    <w:rsid w:val="00F72125"/>
    <w:rsid w:val="00F72132"/>
    <w:rsid w:val="00F7223D"/>
    <w:rsid w:val="00F7226E"/>
    <w:rsid w:val="00F72ED0"/>
    <w:rsid w:val="00F73171"/>
    <w:rsid w:val="00F73B11"/>
    <w:rsid w:val="00F742F5"/>
    <w:rsid w:val="00F7576D"/>
    <w:rsid w:val="00F757D8"/>
    <w:rsid w:val="00F75A8B"/>
    <w:rsid w:val="00F76091"/>
    <w:rsid w:val="00F7632E"/>
    <w:rsid w:val="00F76F33"/>
    <w:rsid w:val="00F76F5F"/>
    <w:rsid w:val="00F773D7"/>
    <w:rsid w:val="00F774BD"/>
    <w:rsid w:val="00F77EB2"/>
    <w:rsid w:val="00F77EEE"/>
    <w:rsid w:val="00F80987"/>
    <w:rsid w:val="00F80A83"/>
    <w:rsid w:val="00F81668"/>
    <w:rsid w:val="00F8196D"/>
    <w:rsid w:val="00F826F6"/>
    <w:rsid w:val="00F84911"/>
    <w:rsid w:val="00F84968"/>
    <w:rsid w:val="00F84AB9"/>
    <w:rsid w:val="00F84DEF"/>
    <w:rsid w:val="00F85376"/>
    <w:rsid w:val="00F871EF"/>
    <w:rsid w:val="00F87AFB"/>
    <w:rsid w:val="00F902BA"/>
    <w:rsid w:val="00F9171F"/>
    <w:rsid w:val="00F922B9"/>
    <w:rsid w:val="00F922EB"/>
    <w:rsid w:val="00F92607"/>
    <w:rsid w:val="00F927D3"/>
    <w:rsid w:val="00F92FA9"/>
    <w:rsid w:val="00F93336"/>
    <w:rsid w:val="00F93415"/>
    <w:rsid w:val="00F935E4"/>
    <w:rsid w:val="00F9411B"/>
    <w:rsid w:val="00F9434C"/>
    <w:rsid w:val="00F952F8"/>
    <w:rsid w:val="00F9540B"/>
    <w:rsid w:val="00F95BC8"/>
    <w:rsid w:val="00F95C01"/>
    <w:rsid w:val="00F964C5"/>
    <w:rsid w:val="00F964C8"/>
    <w:rsid w:val="00F96D18"/>
    <w:rsid w:val="00F96DA3"/>
    <w:rsid w:val="00F9769B"/>
    <w:rsid w:val="00F97CBC"/>
    <w:rsid w:val="00FA02FB"/>
    <w:rsid w:val="00FA051D"/>
    <w:rsid w:val="00FA056D"/>
    <w:rsid w:val="00FA05C9"/>
    <w:rsid w:val="00FA1785"/>
    <w:rsid w:val="00FA17EE"/>
    <w:rsid w:val="00FA21D3"/>
    <w:rsid w:val="00FA38E7"/>
    <w:rsid w:val="00FA39FE"/>
    <w:rsid w:val="00FA4583"/>
    <w:rsid w:val="00FA4AC3"/>
    <w:rsid w:val="00FA53E6"/>
    <w:rsid w:val="00FA5670"/>
    <w:rsid w:val="00FA5F03"/>
    <w:rsid w:val="00FA627D"/>
    <w:rsid w:val="00FA65CB"/>
    <w:rsid w:val="00FB04A5"/>
    <w:rsid w:val="00FB0D31"/>
    <w:rsid w:val="00FB0D8C"/>
    <w:rsid w:val="00FB1E56"/>
    <w:rsid w:val="00FB2DF8"/>
    <w:rsid w:val="00FB30BF"/>
    <w:rsid w:val="00FB3F1A"/>
    <w:rsid w:val="00FB4FBB"/>
    <w:rsid w:val="00FB5359"/>
    <w:rsid w:val="00FB53A2"/>
    <w:rsid w:val="00FB58B2"/>
    <w:rsid w:val="00FB6BD2"/>
    <w:rsid w:val="00FB6DF5"/>
    <w:rsid w:val="00FB74FE"/>
    <w:rsid w:val="00FB78D5"/>
    <w:rsid w:val="00FB7BF2"/>
    <w:rsid w:val="00FC0828"/>
    <w:rsid w:val="00FC0A61"/>
    <w:rsid w:val="00FC0FF3"/>
    <w:rsid w:val="00FC10AF"/>
    <w:rsid w:val="00FC199F"/>
    <w:rsid w:val="00FC1E24"/>
    <w:rsid w:val="00FC3218"/>
    <w:rsid w:val="00FC458C"/>
    <w:rsid w:val="00FC4794"/>
    <w:rsid w:val="00FC47DB"/>
    <w:rsid w:val="00FC48FD"/>
    <w:rsid w:val="00FC76D7"/>
    <w:rsid w:val="00FD06CA"/>
    <w:rsid w:val="00FD0E55"/>
    <w:rsid w:val="00FD1379"/>
    <w:rsid w:val="00FD2174"/>
    <w:rsid w:val="00FD2A82"/>
    <w:rsid w:val="00FD2D85"/>
    <w:rsid w:val="00FD3128"/>
    <w:rsid w:val="00FD38AD"/>
    <w:rsid w:val="00FD3B53"/>
    <w:rsid w:val="00FD40B8"/>
    <w:rsid w:val="00FD438A"/>
    <w:rsid w:val="00FD4534"/>
    <w:rsid w:val="00FD45C6"/>
    <w:rsid w:val="00FD471B"/>
    <w:rsid w:val="00FD48DE"/>
    <w:rsid w:val="00FD5AAD"/>
    <w:rsid w:val="00FD6079"/>
    <w:rsid w:val="00FD6ACD"/>
    <w:rsid w:val="00FD721A"/>
    <w:rsid w:val="00FD730F"/>
    <w:rsid w:val="00FD752B"/>
    <w:rsid w:val="00FD77AF"/>
    <w:rsid w:val="00FE0D8F"/>
    <w:rsid w:val="00FE0DE3"/>
    <w:rsid w:val="00FE164F"/>
    <w:rsid w:val="00FE1B62"/>
    <w:rsid w:val="00FE2198"/>
    <w:rsid w:val="00FE251F"/>
    <w:rsid w:val="00FE276E"/>
    <w:rsid w:val="00FE2E86"/>
    <w:rsid w:val="00FE332C"/>
    <w:rsid w:val="00FE348F"/>
    <w:rsid w:val="00FE3B0E"/>
    <w:rsid w:val="00FE3BFF"/>
    <w:rsid w:val="00FE47B1"/>
    <w:rsid w:val="00FE4E65"/>
    <w:rsid w:val="00FE515C"/>
    <w:rsid w:val="00FE58E2"/>
    <w:rsid w:val="00FE7215"/>
    <w:rsid w:val="00FE7454"/>
    <w:rsid w:val="00FE7723"/>
    <w:rsid w:val="00FE78CF"/>
    <w:rsid w:val="00FF001A"/>
    <w:rsid w:val="00FF06A4"/>
    <w:rsid w:val="00FF070F"/>
    <w:rsid w:val="00FF09EE"/>
    <w:rsid w:val="00FF0BEC"/>
    <w:rsid w:val="00FF127C"/>
    <w:rsid w:val="00FF1665"/>
    <w:rsid w:val="00FF1B89"/>
    <w:rsid w:val="00FF2703"/>
    <w:rsid w:val="00FF2C89"/>
    <w:rsid w:val="00FF318C"/>
    <w:rsid w:val="00FF346D"/>
    <w:rsid w:val="00FF3CFE"/>
    <w:rsid w:val="00FF3D82"/>
    <w:rsid w:val="00FF3F47"/>
    <w:rsid w:val="00FF41D0"/>
    <w:rsid w:val="00FF489C"/>
    <w:rsid w:val="00FF4D14"/>
    <w:rsid w:val="00FF4EEB"/>
    <w:rsid w:val="00FF5235"/>
    <w:rsid w:val="00FF5D8E"/>
    <w:rsid w:val="00FF5F95"/>
    <w:rsid w:val="00FF6B67"/>
    <w:rsid w:val="00FF768E"/>
    <w:rsid w:val="00FF7C81"/>
    <w:rsid w:val="5A057293"/>
    <w:rsid w:val="774E4CD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name="envelope address"/>
    <w:lsdException w:unhideWhenUsed="0" w:uiPriority="0" w:name="envelope return"/>
    <w:lsdException w:unhideWhenUsed="0" w:uiPriority="0" w:semiHidden="0" w:name="footnote reference"/>
    <w:lsdException w:unhideWhenUsed="0" w:uiPriority="99" w:semiHidden="0" w:name="annotation reference"/>
    <w:lsdException w:unhideWhenUsed="0" w:uiPriority="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name="Note Heading"/>
    <w:lsdException w:unhideWhenUsed="0" w:uiPriority="0" w:semiHidden="0" w:name="Body Text 2"/>
    <w:lsdException w:unhideWhenUsed="0" w:uiPriority="0" w:name="Body Text 3"/>
    <w:lsdException w:unhideWhenUsed="0" w:uiPriority="0" w:semiHidden="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99" w:semiHidden="0" w:name="Plain Text"/>
    <w:lsdException w:unhideWhenUsed="0" w:uiPriority="0" w:name="E-mail Signature"/>
    <w:lsdException w:unhideWhenUsed="0" w:uiPriority="0" w:semiHidden="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99" w:semiHidden="0" w:name="HTML Preformatted"/>
    <w:lsdException w:unhideWhenUsed="0" w:uiPriority="0" w:name="HTML Sample"/>
    <w:lsdException w:unhideWhenUsed="0" w:uiPriority="0" w:name="HTML Typewriter"/>
    <w:lsdException w:unhideWhenUsed="0" w:uiPriority="0" w:name="HTML Variable"/>
    <w:lsdException w:uiPriority="99" w:semiHidden="0" w:name="Normal Table"/>
    <w:lsdException w:unhideWhenUsed="0" w:uiPriority="0" w:semiHidden="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semiHidden="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semiHidden="0" w:name="Balloon Text"/>
    <w:lsdException w:unhideWhenUsed="0" w:uiPriority="0" w:semiHidden="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01"/>
    <w:qFormat/>
    <w:uiPriority w:val="0"/>
    <w:pPr>
      <w:keepNext/>
      <w:keepLines/>
      <w:numPr>
        <w:ilvl w:val="0"/>
        <w:numId w:val="1"/>
      </w:numPr>
      <w:spacing w:before="340" w:after="330" w:line="360" w:lineRule="auto"/>
      <w:outlineLvl w:val="0"/>
    </w:pPr>
    <w:rPr>
      <w:rFonts w:eastAsia="黑体"/>
      <w:bCs/>
      <w:kern w:val="44"/>
      <w:szCs w:val="21"/>
    </w:rPr>
  </w:style>
  <w:style w:type="paragraph" w:styleId="3">
    <w:name w:val="heading 2"/>
    <w:basedOn w:val="1"/>
    <w:next w:val="1"/>
    <w:link w:val="502"/>
    <w:qFormat/>
    <w:uiPriority w:val="0"/>
    <w:pPr>
      <w:keepNext/>
      <w:keepLines/>
      <w:numPr>
        <w:ilvl w:val="1"/>
        <w:numId w:val="1"/>
      </w:numPr>
      <w:spacing w:before="260" w:after="260" w:line="413" w:lineRule="auto"/>
      <w:outlineLvl w:val="1"/>
    </w:pPr>
    <w:rPr>
      <w:rFonts w:ascii="宋体" w:hAnsi="宋体"/>
      <w:bCs/>
      <w:szCs w:val="32"/>
    </w:rPr>
  </w:style>
  <w:style w:type="paragraph" w:styleId="4">
    <w:name w:val="heading 3"/>
    <w:basedOn w:val="1"/>
    <w:next w:val="1"/>
    <w:link w:val="503"/>
    <w:qFormat/>
    <w:uiPriority w:val="0"/>
    <w:pPr>
      <w:keepNext/>
      <w:keepLines/>
      <w:numPr>
        <w:ilvl w:val="2"/>
        <w:numId w:val="1"/>
      </w:numPr>
      <w:spacing w:before="260" w:after="260" w:line="413" w:lineRule="auto"/>
      <w:outlineLvl w:val="2"/>
    </w:pPr>
    <w:rPr>
      <w:rFonts w:ascii="宋体" w:hAnsi="宋体"/>
      <w:bCs/>
      <w:szCs w:val="32"/>
    </w:rPr>
  </w:style>
  <w:style w:type="paragraph" w:styleId="5">
    <w:name w:val="heading 4"/>
    <w:basedOn w:val="1"/>
    <w:next w:val="1"/>
    <w:link w:val="504"/>
    <w:qFormat/>
    <w:uiPriority w:val="0"/>
    <w:pPr>
      <w:keepNext/>
      <w:keepLines/>
      <w:numPr>
        <w:ilvl w:val="3"/>
        <w:numId w:val="1"/>
      </w:numPr>
      <w:spacing w:before="280" w:after="290" w:line="372" w:lineRule="auto"/>
      <w:outlineLvl w:val="3"/>
    </w:pPr>
    <w:rPr>
      <w:bCs/>
      <w:szCs w:val="28"/>
    </w:rPr>
  </w:style>
  <w:style w:type="paragraph" w:styleId="6">
    <w:name w:val="heading 5"/>
    <w:basedOn w:val="1"/>
    <w:next w:val="1"/>
    <w:link w:val="558"/>
    <w:qFormat/>
    <w:uiPriority w:val="0"/>
    <w:pPr>
      <w:keepNext/>
      <w:keepLines/>
      <w:numPr>
        <w:ilvl w:val="4"/>
        <w:numId w:val="1"/>
      </w:numPr>
      <w:spacing w:before="280" w:after="290" w:line="372" w:lineRule="auto"/>
      <w:outlineLvl w:val="4"/>
    </w:pPr>
    <w:rPr>
      <w:rFonts w:eastAsia="黑体"/>
      <w:bCs/>
      <w:szCs w:val="28"/>
    </w:rPr>
  </w:style>
  <w:style w:type="paragraph" w:styleId="7">
    <w:name w:val="heading 6"/>
    <w:basedOn w:val="1"/>
    <w:link w:val="565"/>
    <w:qFormat/>
    <w:uiPriority w:val="0"/>
    <w:pPr>
      <w:autoSpaceDE w:val="0"/>
      <w:autoSpaceDN w:val="0"/>
      <w:snapToGrid w:val="0"/>
      <w:spacing w:before="80" w:after="80" w:line="360" w:lineRule="auto"/>
      <w:outlineLvl w:val="5"/>
    </w:pPr>
    <w:rPr>
      <w:rFonts w:ascii="Arial" w:hAnsi="Arial"/>
      <w:kern w:val="0"/>
      <w:szCs w:val="20"/>
    </w:rPr>
  </w:style>
  <w:style w:type="paragraph" w:styleId="8">
    <w:name w:val="heading 7"/>
    <w:basedOn w:val="1"/>
    <w:next w:val="9"/>
    <w:link w:val="566"/>
    <w:qFormat/>
    <w:uiPriority w:val="0"/>
    <w:pPr>
      <w:keepNext/>
      <w:keepLines/>
      <w:widowControl/>
      <w:snapToGrid w:val="0"/>
      <w:spacing w:before="240" w:after="64" w:line="360" w:lineRule="auto"/>
      <w:outlineLvl w:val="6"/>
    </w:pPr>
    <w:rPr>
      <w:rFonts w:ascii="Arial" w:hAnsi="Arial"/>
      <w:kern w:val="0"/>
      <w:szCs w:val="20"/>
    </w:rPr>
  </w:style>
  <w:style w:type="paragraph" w:styleId="10">
    <w:name w:val="heading 8"/>
    <w:basedOn w:val="1"/>
    <w:next w:val="9"/>
    <w:link w:val="567"/>
    <w:qFormat/>
    <w:uiPriority w:val="0"/>
    <w:pPr>
      <w:keepNext/>
      <w:keepLines/>
      <w:widowControl/>
      <w:snapToGrid w:val="0"/>
      <w:spacing w:before="240" w:after="64" w:line="360" w:lineRule="auto"/>
      <w:outlineLvl w:val="7"/>
    </w:pPr>
    <w:rPr>
      <w:rFonts w:ascii="Arial" w:hAnsi="Arial"/>
      <w:kern w:val="0"/>
      <w:szCs w:val="20"/>
    </w:rPr>
  </w:style>
  <w:style w:type="paragraph" w:styleId="11">
    <w:name w:val="heading 9"/>
    <w:basedOn w:val="1"/>
    <w:next w:val="1"/>
    <w:qFormat/>
    <w:uiPriority w:val="0"/>
    <w:pPr>
      <w:keepNext/>
      <w:keepLines/>
      <w:widowControl/>
      <w:snapToGrid w:val="0"/>
      <w:spacing w:before="240" w:after="64" w:line="360" w:lineRule="auto"/>
      <w:outlineLvl w:val="8"/>
    </w:pPr>
    <w:rPr>
      <w:rFonts w:ascii="Arial" w:hAnsi="Arial"/>
      <w:kern w:val="0"/>
      <w:szCs w:val="20"/>
    </w:rPr>
  </w:style>
  <w:style w:type="character" w:default="1" w:styleId="88">
    <w:name w:val="Default Paragraph Font"/>
    <w:unhideWhenUsed/>
    <w:uiPriority w:val="1"/>
  </w:style>
  <w:style w:type="table" w:default="1" w:styleId="106">
    <w:name w:val="Normal Table"/>
    <w:unhideWhenUsed/>
    <w:uiPriority w:val="99"/>
    <w:tblPr>
      <w:tblStyle w:val="106"/>
      <w:tblLayout w:type="fixed"/>
      <w:tblCellMar>
        <w:top w:w="0" w:type="dxa"/>
        <w:left w:w="108" w:type="dxa"/>
        <w:bottom w:w="0" w:type="dxa"/>
        <w:right w:w="108" w:type="dxa"/>
      </w:tblCellMar>
    </w:tblPr>
    <w:tcPr>
      <w:textDirection w:val="lrTb"/>
    </w:tcPr>
  </w:style>
  <w:style w:type="paragraph" w:styleId="9">
    <w:name w:val="Normal Indent"/>
    <w:basedOn w:val="1"/>
    <w:link w:val="505"/>
    <w:uiPriority w:val="0"/>
    <w:pPr>
      <w:ind w:firstLine="420" w:firstLineChars="200"/>
    </w:pPr>
  </w:style>
  <w:style w:type="paragraph" w:styleId="12">
    <w:name w:val="List 3"/>
    <w:basedOn w:val="1"/>
    <w:semiHidden/>
    <w:uiPriority w:val="0"/>
    <w:pPr>
      <w:widowControl/>
      <w:topLinePunct w:val="1"/>
      <w:adjustRightInd w:val="0"/>
      <w:snapToGrid w:val="0"/>
      <w:spacing w:before="160" w:after="160" w:line="240" w:lineRule="atLeast"/>
      <w:ind w:left="100" w:leftChars="400" w:hanging="200" w:hangingChars="200"/>
      <w:jc w:val="left"/>
    </w:pPr>
    <w:rPr>
      <w:rFonts w:cs="Arial"/>
      <w:szCs w:val="21"/>
    </w:rPr>
  </w:style>
  <w:style w:type="paragraph" w:styleId="13">
    <w:name w:val="annotation subject"/>
    <w:basedOn w:val="14"/>
    <w:next w:val="14"/>
    <w:link w:val="561"/>
    <w:uiPriority w:val="0"/>
    <w:rPr>
      <w:b/>
      <w:bCs/>
    </w:rPr>
  </w:style>
  <w:style w:type="paragraph" w:styleId="14">
    <w:name w:val="annotation text"/>
    <w:basedOn w:val="1"/>
    <w:link w:val="522"/>
    <w:uiPriority w:val="99"/>
    <w:pPr>
      <w:jc w:val="left"/>
    </w:pPr>
    <w:rPr>
      <w:sz w:val="20"/>
    </w:rPr>
  </w:style>
  <w:style w:type="paragraph" w:styleId="15">
    <w:name w:val="toc 7"/>
    <w:basedOn w:val="1"/>
    <w:next w:val="1"/>
    <w:uiPriority w:val="0"/>
    <w:pPr>
      <w:ind w:left="2520" w:leftChars="1200"/>
    </w:pPr>
    <w:rPr>
      <w:rFonts w:ascii="Calibri" w:hAnsi="Calibri"/>
      <w:szCs w:val="22"/>
    </w:rPr>
  </w:style>
  <w:style w:type="paragraph" w:styleId="16">
    <w:name w:val="Body Text First Indent"/>
    <w:basedOn w:val="17"/>
    <w:link w:val="526"/>
    <w:uiPriority w:val="0"/>
    <w:pPr>
      <w:spacing w:line="240" w:lineRule="auto"/>
      <w:ind w:firstLine="420" w:firstLineChars="100"/>
    </w:pPr>
  </w:style>
  <w:style w:type="paragraph" w:styleId="17">
    <w:name w:val="Body Text"/>
    <w:basedOn w:val="1"/>
    <w:link w:val="514"/>
    <w:uiPriority w:val="0"/>
    <w:pPr>
      <w:spacing w:after="120" w:line="360" w:lineRule="auto"/>
    </w:pPr>
  </w:style>
  <w:style w:type="paragraph" w:styleId="18">
    <w:name w:val="List Number 2"/>
    <w:basedOn w:val="1"/>
    <w:semiHidden/>
    <w:uiPriority w:val="0"/>
    <w:pPr>
      <w:widowControl/>
      <w:numPr>
        <w:ilvl w:val="0"/>
        <w:numId w:val="2"/>
      </w:numPr>
      <w:topLinePunct w:val="1"/>
      <w:adjustRightInd w:val="0"/>
      <w:snapToGrid w:val="0"/>
      <w:spacing w:before="160" w:after="160" w:line="240" w:lineRule="atLeast"/>
      <w:jc w:val="left"/>
    </w:pPr>
    <w:rPr>
      <w:rFonts w:cs="Arial"/>
      <w:szCs w:val="21"/>
    </w:rPr>
  </w:style>
  <w:style w:type="paragraph" w:styleId="19">
    <w:name w:val="table of authorities"/>
    <w:basedOn w:val="1"/>
    <w:next w:val="1"/>
    <w:semiHidden/>
    <w:uiPriority w:val="0"/>
    <w:pPr>
      <w:widowControl/>
      <w:topLinePunct w:val="1"/>
      <w:adjustRightInd w:val="0"/>
      <w:snapToGrid w:val="0"/>
      <w:spacing w:before="160" w:after="160" w:line="240" w:lineRule="atLeast"/>
      <w:ind w:left="420"/>
      <w:jc w:val="left"/>
    </w:pPr>
    <w:rPr>
      <w:rFonts w:cs="Arial"/>
      <w:szCs w:val="21"/>
    </w:rPr>
  </w:style>
  <w:style w:type="paragraph" w:styleId="20">
    <w:name w:val="macro"/>
    <w:link w:val="608"/>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21">
    <w:name w:val="Note Heading"/>
    <w:basedOn w:val="1"/>
    <w:next w:val="1"/>
    <w:link w:val="619"/>
    <w:semiHidden/>
    <w:uiPriority w:val="0"/>
    <w:pPr>
      <w:widowControl/>
      <w:topLinePunct w:val="1"/>
      <w:adjustRightInd w:val="0"/>
      <w:snapToGrid w:val="0"/>
      <w:spacing w:before="160" w:after="160" w:line="240" w:lineRule="atLeast"/>
      <w:ind w:left="1701"/>
      <w:jc w:val="center"/>
    </w:pPr>
    <w:rPr>
      <w:rFonts w:cs="Arial"/>
      <w:szCs w:val="21"/>
    </w:rPr>
  </w:style>
  <w:style w:type="paragraph" w:styleId="22">
    <w:name w:val="List Bullet 4"/>
    <w:basedOn w:val="1"/>
    <w:semiHidden/>
    <w:uiPriority w:val="0"/>
    <w:pPr>
      <w:widowControl/>
      <w:numPr>
        <w:ilvl w:val="0"/>
        <w:numId w:val="3"/>
      </w:numPr>
      <w:topLinePunct w:val="1"/>
      <w:adjustRightInd w:val="0"/>
      <w:snapToGrid w:val="0"/>
      <w:spacing w:before="160" w:after="160" w:line="240" w:lineRule="atLeast"/>
      <w:jc w:val="left"/>
    </w:pPr>
    <w:rPr>
      <w:rFonts w:cs="Arial"/>
      <w:szCs w:val="21"/>
    </w:rPr>
  </w:style>
  <w:style w:type="paragraph" w:styleId="23">
    <w:name w:val="index 8"/>
    <w:basedOn w:val="1"/>
    <w:next w:val="1"/>
    <w:semiHidden/>
    <w:uiPriority w:val="0"/>
    <w:pPr>
      <w:widowControl/>
      <w:topLinePunct w:val="1"/>
      <w:adjustRightInd w:val="0"/>
      <w:snapToGrid w:val="0"/>
      <w:spacing w:before="160" w:after="160" w:line="240" w:lineRule="atLeast"/>
      <w:ind w:left="1680" w:hanging="210"/>
      <w:jc w:val="left"/>
    </w:pPr>
    <w:rPr>
      <w:rFonts w:cs="Arial"/>
      <w:sz w:val="20"/>
      <w:szCs w:val="20"/>
    </w:rPr>
  </w:style>
  <w:style w:type="paragraph" w:styleId="24">
    <w:name w:val="E-mail Signature"/>
    <w:basedOn w:val="1"/>
    <w:link w:val="612"/>
    <w:semiHidden/>
    <w:uiPriority w:val="0"/>
    <w:pPr>
      <w:widowControl/>
      <w:topLinePunct w:val="1"/>
      <w:adjustRightInd w:val="0"/>
      <w:snapToGrid w:val="0"/>
      <w:spacing w:before="160" w:after="160" w:line="240" w:lineRule="atLeast"/>
      <w:ind w:left="1701"/>
      <w:jc w:val="left"/>
    </w:pPr>
    <w:rPr>
      <w:rFonts w:cs="Arial"/>
      <w:szCs w:val="21"/>
    </w:rPr>
  </w:style>
  <w:style w:type="paragraph" w:styleId="25">
    <w:name w:val="List Number"/>
    <w:basedOn w:val="1"/>
    <w:uiPriority w:val="0"/>
    <w:pPr>
      <w:tabs>
        <w:tab w:val="left" w:pos="425"/>
      </w:tabs>
      <w:ind w:left="425" w:hanging="425"/>
    </w:pPr>
  </w:style>
  <w:style w:type="paragraph" w:styleId="26">
    <w:name w:val="caption"/>
    <w:basedOn w:val="1"/>
    <w:next w:val="1"/>
    <w:link w:val="570"/>
    <w:qFormat/>
    <w:uiPriority w:val="0"/>
    <w:rPr>
      <w:rFonts w:ascii="Arial" w:hAnsi="Arial" w:eastAsia="黑体"/>
      <w:sz w:val="20"/>
      <w:szCs w:val="20"/>
    </w:rPr>
  </w:style>
  <w:style w:type="paragraph" w:styleId="27">
    <w:name w:val="index 5"/>
    <w:basedOn w:val="1"/>
    <w:next w:val="1"/>
    <w:semiHidden/>
    <w:uiPriority w:val="0"/>
    <w:pPr>
      <w:widowControl/>
      <w:topLinePunct w:val="1"/>
      <w:adjustRightInd w:val="0"/>
      <w:snapToGrid w:val="0"/>
      <w:spacing w:before="160" w:after="160" w:line="240" w:lineRule="atLeast"/>
      <w:ind w:left="1050" w:hanging="210"/>
      <w:jc w:val="left"/>
    </w:pPr>
    <w:rPr>
      <w:rFonts w:cs="Arial"/>
      <w:sz w:val="20"/>
      <w:szCs w:val="20"/>
    </w:rPr>
  </w:style>
  <w:style w:type="paragraph" w:styleId="28">
    <w:name w:val="List Bullet"/>
    <w:basedOn w:val="1"/>
    <w:link w:val="542"/>
    <w:uiPriority w:val="0"/>
    <w:pPr>
      <w:keepNext/>
      <w:tabs>
        <w:tab w:val="left" w:pos="720"/>
      </w:tabs>
      <w:autoSpaceDE w:val="0"/>
      <w:autoSpaceDN w:val="0"/>
      <w:adjustRightInd w:val="0"/>
      <w:spacing w:line="360" w:lineRule="auto"/>
      <w:jc w:val="left"/>
    </w:pPr>
    <w:rPr>
      <w:rFonts w:ascii="Arial" w:hAnsi="Arial"/>
      <w:kern w:val="0"/>
      <w:szCs w:val="21"/>
    </w:rPr>
  </w:style>
  <w:style w:type="paragraph" w:styleId="29">
    <w:name w:val="envelope address"/>
    <w:basedOn w:val="1"/>
    <w:semiHidden/>
    <w:uiPriority w:val="0"/>
    <w:pPr>
      <w:framePr w:w="7920" w:h="1980" w:hRule="exact" w:hSpace="180" w:wrap="around" w:vAnchor="margin" w:hAnchor="page" w:xAlign="center" w:yAlign="bottom"/>
      <w:widowControl/>
      <w:topLinePunct w:val="1"/>
      <w:adjustRightInd w:val="0"/>
      <w:snapToGrid w:val="0"/>
      <w:spacing w:before="160" w:after="160" w:line="240" w:lineRule="atLeast"/>
      <w:ind w:left="100" w:leftChars="1400"/>
      <w:jc w:val="left"/>
    </w:pPr>
    <w:rPr>
      <w:rFonts w:ascii="Arial" w:hAnsi="Arial" w:cs="Arial"/>
      <w:szCs w:val="21"/>
    </w:rPr>
  </w:style>
  <w:style w:type="paragraph" w:styleId="30">
    <w:name w:val="Document Map"/>
    <w:basedOn w:val="1"/>
    <w:link w:val="583"/>
    <w:uiPriority w:val="0"/>
    <w:pPr>
      <w:shd w:val="clear" w:color="auto" w:fill="000080"/>
    </w:pPr>
  </w:style>
  <w:style w:type="paragraph" w:styleId="31">
    <w:name w:val="toa heading"/>
    <w:basedOn w:val="1"/>
    <w:next w:val="1"/>
    <w:semiHidden/>
    <w:uiPriority w:val="0"/>
    <w:pPr>
      <w:widowControl/>
      <w:topLinePunct w:val="1"/>
      <w:adjustRightInd w:val="0"/>
      <w:snapToGrid w:val="0"/>
      <w:spacing w:before="120" w:after="160" w:line="240" w:lineRule="atLeast"/>
      <w:ind w:left="1701"/>
      <w:jc w:val="left"/>
    </w:pPr>
    <w:rPr>
      <w:rFonts w:ascii="Arial" w:hAnsi="Arial" w:cs="Arial"/>
      <w:szCs w:val="21"/>
    </w:rPr>
  </w:style>
  <w:style w:type="paragraph" w:styleId="32">
    <w:name w:val="index 6"/>
    <w:basedOn w:val="1"/>
    <w:next w:val="1"/>
    <w:semiHidden/>
    <w:uiPriority w:val="0"/>
    <w:pPr>
      <w:widowControl/>
      <w:topLinePunct w:val="1"/>
      <w:adjustRightInd w:val="0"/>
      <w:snapToGrid w:val="0"/>
      <w:spacing w:before="160" w:after="160" w:line="240" w:lineRule="atLeast"/>
      <w:ind w:left="1260" w:hanging="210"/>
      <w:jc w:val="left"/>
    </w:pPr>
    <w:rPr>
      <w:rFonts w:cs="Arial"/>
      <w:sz w:val="20"/>
      <w:szCs w:val="20"/>
    </w:rPr>
  </w:style>
  <w:style w:type="paragraph" w:styleId="33">
    <w:name w:val="Salutation"/>
    <w:basedOn w:val="1"/>
    <w:next w:val="1"/>
    <w:link w:val="611"/>
    <w:semiHidden/>
    <w:uiPriority w:val="0"/>
    <w:pPr>
      <w:widowControl/>
      <w:topLinePunct w:val="1"/>
      <w:adjustRightInd w:val="0"/>
      <w:snapToGrid w:val="0"/>
      <w:spacing w:before="160" w:after="160" w:line="240" w:lineRule="atLeast"/>
      <w:ind w:left="1701"/>
      <w:jc w:val="left"/>
    </w:pPr>
    <w:rPr>
      <w:rFonts w:cs="Arial"/>
      <w:szCs w:val="21"/>
    </w:rPr>
  </w:style>
  <w:style w:type="paragraph" w:styleId="34">
    <w:name w:val="Body Text 3"/>
    <w:basedOn w:val="1"/>
    <w:link w:val="617"/>
    <w:semiHidden/>
    <w:uiPriority w:val="0"/>
    <w:pPr>
      <w:widowControl/>
      <w:topLinePunct w:val="1"/>
      <w:adjustRightInd w:val="0"/>
      <w:snapToGrid w:val="0"/>
      <w:spacing w:before="160" w:after="120" w:line="240" w:lineRule="atLeast"/>
      <w:ind w:left="1701"/>
      <w:jc w:val="left"/>
    </w:pPr>
    <w:rPr>
      <w:rFonts w:cs="Arial"/>
      <w:sz w:val="16"/>
      <w:szCs w:val="16"/>
    </w:rPr>
  </w:style>
  <w:style w:type="paragraph" w:styleId="35">
    <w:name w:val="Closing"/>
    <w:basedOn w:val="1"/>
    <w:link w:val="614"/>
    <w:semiHidden/>
    <w:uiPriority w:val="0"/>
    <w:pPr>
      <w:widowControl/>
      <w:topLinePunct w:val="1"/>
      <w:adjustRightInd w:val="0"/>
      <w:snapToGrid w:val="0"/>
      <w:spacing w:before="160" w:after="160" w:line="240" w:lineRule="atLeast"/>
      <w:ind w:left="100" w:leftChars="2100"/>
      <w:jc w:val="left"/>
    </w:pPr>
    <w:rPr>
      <w:rFonts w:cs="Arial"/>
      <w:szCs w:val="21"/>
    </w:rPr>
  </w:style>
  <w:style w:type="paragraph" w:styleId="36">
    <w:name w:val="List Bullet 3"/>
    <w:basedOn w:val="1"/>
    <w:semiHidden/>
    <w:uiPriority w:val="0"/>
    <w:pPr>
      <w:widowControl/>
      <w:numPr>
        <w:ilvl w:val="0"/>
        <w:numId w:val="4"/>
      </w:numPr>
      <w:topLinePunct w:val="1"/>
      <w:adjustRightInd w:val="0"/>
      <w:snapToGrid w:val="0"/>
      <w:spacing w:before="160" w:after="160" w:line="240" w:lineRule="atLeast"/>
      <w:jc w:val="left"/>
    </w:pPr>
    <w:rPr>
      <w:rFonts w:cs="Arial"/>
      <w:szCs w:val="21"/>
    </w:rPr>
  </w:style>
  <w:style w:type="paragraph" w:styleId="37">
    <w:name w:val="Body Text Indent"/>
    <w:basedOn w:val="1"/>
    <w:link w:val="626"/>
    <w:uiPriority w:val="0"/>
    <w:pPr>
      <w:spacing w:after="120" w:line="360" w:lineRule="auto"/>
      <w:ind w:left="420" w:leftChars="200"/>
    </w:pPr>
  </w:style>
  <w:style w:type="paragraph" w:styleId="38">
    <w:name w:val="List Number 3"/>
    <w:basedOn w:val="1"/>
    <w:semiHidden/>
    <w:uiPriority w:val="0"/>
    <w:pPr>
      <w:widowControl/>
      <w:numPr>
        <w:ilvl w:val="0"/>
        <w:numId w:val="5"/>
      </w:numPr>
      <w:topLinePunct w:val="1"/>
      <w:adjustRightInd w:val="0"/>
      <w:snapToGrid w:val="0"/>
      <w:spacing w:before="160" w:after="160" w:line="240" w:lineRule="atLeast"/>
      <w:jc w:val="left"/>
    </w:pPr>
    <w:rPr>
      <w:rFonts w:cs="Arial"/>
      <w:szCs w:val="21"/>
    </w:rPr>
  </w:style>
  <w:style w:type="paragraph" w:styleId="39">
    <w:name w:val="List 2"/>
    <w:basedOn w:val="1"/>
    <w:uiPriority w:val="0"/>
    <w:pPr>
      <w:spacing w:line="360" w:lineRule="auto"/>
      <w:ind w:left="100" w:leftChars="200" w:hanging="200" w:hangingChars="200"/>
    </w:pPr>
  </w:style>
  <w:style w:type="paragraph" w:styleId="40">
    <w:name w:val="List Continue"/>
    <w:basedOn w:val="1"/>
    <w:semiHidden/>
    <w:uiPriority w:val="0"/>
    <w:pPr>
      <w:widowControl/>
      <w:topLinePunct w:val="1"/>
      <w:adjustRightInd w:val="0"/>
      <w:snapToGrid w:val="0"/>
      <w:spacing w:before="160" w:after="120" w:line="240" w:lineRule="atLeast"/>
      <w:ind w:left="420" w:leftChars="200"/>
      <w:jc w:val="left"/>
    </w:pPr>
    <w:rPr>
      <w:rFonts w:cs="Arial"/>
      <w:szCs w:val="21"/>
    </w:rPr>
  </w:style>
  <w:style w:type="paragraph" w:styleId="41">
    <w:name w:val="Block Text"/>
    <w:basedOn w:val="1"/>
    <w:semiHidden/>
    <w:uiPriority w:val="0"/>
    <w:pPr>
      <w:widowControl/>
      <w:topLinePunct w:val="1"/>
      <w:adjustRightInd w:val="0"/>
      <w:snapToGrid w:val="0"/>
      <w:spacing w:before="160" w:after="120" w:line="240" w:lineRule="atLeast"/>
      <w:ind w:left="1440" w:leftChars="700" w:right="1440" w:rightChars="700"/>
      <w:jc w:val="left"/>
    </w:pPr>
    <w:rPr>
      <w:rFonts w:cs="Arial"/>
      <w:szCs w:val="21"/>
    </w:rPr>
  </w:style>
  <w:style w:type="paragraph" w:styleId="42">
    <w:name w:val="List Bullet 2"/>
    <w:basedOn w:val="1"/>
    <w:semiHidden/>
    <w:uiPriority w:val="0"/>
    <w:pPr>
      <w:widowControl/>
      <w:numPr>
        <w:ilvl w:val="0"/>
        <w:numId w:val="6"/>
      </w:numPr>
      <w:topLinePunct w:val="1"/>
      <w:adjustRightInd w:val="0"/>
      <w:snapToGrid w:val="0"/>
      <w:spacing w:before="160" w:after="160" w:line="240" w:lineRule="atLeast"/>
      <w:jc w:val="left"/>
    </w:pPr>
    <w:rPr>
      <w:rFonts w:cs="Arial"/>
      <w:szCs w:val="21"/>
    </w:rPr>
  </w:style>
  <w:style w:type="paragraph" w:styleId="43">
    <w:name w:val="HTML Address"/>
    <w:basedOn w:val="1"/>
    <w:link w:val="610"/>
    <w:semiHidden/>
    <w:uiPriority w:val="0"/>
    <w:pPr>
      <w:widowControl/>
      <w:topLinePunct w:val="1"/>
      <w:adjustRightInd w:val="0"/>
      <w:snapToGrid w:val="0"/>
      <w:spacing w:before="160" w:after="160" w:line="240" w:lineRule="atLeast"/>
      <w:ind w:left="1701"/>
      <w:jc w:val="left"/>
    </w:pPr>
    <w:rPr>
      <w:rFonts w:cs="Arial"/>
      <w:i/>
      <w:iCs/>
      <w:szCs w:val="21"/>
    </w:rPr>
  </w:style>
  <w:style w:type="paragraph" w:styleId="44">
    <w:name w:val="index 4"/>
    <w:basedOn w:val="1"/>
    <w:next w:val="1"/>
    <w:semiHidden/>
    <w:uiPriority w:val="0"/>
    <w:pPr>
      <w:widowControl/>
      <w:topLinePunct w:val="1"/>
      <w:adjustRightInd w:val="0"/>
      <w:snapToGrid w:val="0"/>
      <w:spacing w:before="160" w:after="160" w:line="240" w:lineRule="atLeast"/>
      <w:ind w:left="1260"/>
      <w:jc w:val="left"/>
    </w:pPr>
    <w:rPr>
      <w:rFonts w:cs="Arial"/>
      <w:szCs w:val="21"/>
    </w:rPr>
  </w:style>
  <w:style w:type="paragraph" w:styleId="45">
    <w:name w:val="toc 5"/>
    <w:basedOn w:val="1"/>
    <w:next w:val="1"/>
    <w:uiPriority w:val="0"/>
    <w:pPr>
      <w:spacing w:line="360" w:lineRule="auto"/>
      <w:ind w:left="1680" w:leftChars="800"/>
    </w:pPr>
  </w:style>
  <w:style w:type="paragraph" w:styleId="46">
    <w:name w:val="toc 3"/>
    <w:basedOn w:val="1"/>
    <w:next w:val="1"/>
    <w:uiPriority w:val="39"/>
    <w:pPr>
      <w:tabs>
        <w:tab w:val="right" w:leader="dot" w:pos="8302"/>
      </w:tabs>
      <w:ind w:left="840" w:leftChars="400"/>
    </w:pPr>
  </w:style>
  <w:style w:type="paragraph" w:styleId="47">
    <w:name w:val="Plain Text"/>
    <w:basedOn w:val="1"/>
    <w:link w:val="532"/>
    <w:uiPriority w:val="99"/>
    <w:rPr>
      <w:rFonts w:ascii="宋体" w:hAnsi="Courier New"/>
      <w:szCs w:val="21"/>
    </w:rPr>
  </w:style>
  <w:style w:type="paragraph" w:styleId="48">
    <w:name w:val="List Bullet 5"/>
    <w:basedOn w:val="1"/>
    <w:semiHidden/>
    <w:uiPriority w:val="0"/>
    <w:pPr>
      <w:widowControl/>
      <w:numPr>
        <w:ilvl w:val="0"/>
        <w:numId w:val="7"/>
      </w:numPr>
      <w:topLinePunct w:val="1"/>
      <w:adjustRightInd w:val="0"/>
      <w:snapToGrid w:val="0"/>
      <w:spacing w:before="160" w:after="160" w:line="240" w:lineRule="atLeast"/>
      <w:jc w:val="left"/>
    </w:pPr>
    <w:rPr>
      <w:rFonts w:cs="Arial"/>
      <w:szCs w:val="21"/>
    </w:rPr>
  </w:style>
  <w:style w:type="paragraph" w:styleId="49">
    <w:name w:val="List Number 4"/>
    <w:basedOn w:val="1"/>
    <w:semiHidden/>
    <w:uiPriority w:val="0"/>
    <w:pPr>
      <w:widowControl/>
      <w:numPr>
        <w:ilvl w:val="0"/>
        <w:numId w:val="8"/>
      </w:numPr>
      <w:topLinePunct w:val="1"/>
      <w:adjustRightInd w:val="0"/>
      <w:snapToGrid w:val="0"/>
      <w:spacing w:before="160" w:after="160" w:line="240" w:lineRule="atLeast"/>
      <w:jc w:val="left"/>
    </w:pPr>
    <w:rPr>
      <w:rFonts w:cs="Arial"/>
      <w:szCs w:val="21"/>
    </w:rPr>
  </w:style>
  <w:style w:type="paragraph" w:styleId="50">
    <w:name w:val="toc 8"/>
    <w:basedOn w:val="1"/>
    <w:next w:val="1"/>
    <w:uiPriority w:val="0"/>
    <w:pPr>
      <w:ind w:left="2940" w:leftChars="1400"/>
    </w:pPr>
    <w:rPr>
      <w:rFonts w:ascii="Calibri" w:hAnsi="Calibri"/>
      <w:szCs w:val="22"/>
    </w:rPr>
  </w:style>
  <w:style w:type="paragraph" w:styleId="51">
    <w:name w:val="index 3"/>
    <w:basedOn w:val="1"/>
    <w:next w:val="1"/>
    <w:semiHidden/>
    <w:uiPriority w:val="0"/>
    <w:pPr>
      <w:widowControl/>
      <w:topLinePunct w:val="1"/>
      <w:adjustRightInd w:val="0"/>
      <w:snapToGrid w:val="0"/>
      <w:spacing w:before="160" w:after="160" w:line="240" w:lineRule="atLeast"/>
      <w:ind w:left="400" w:leftChars="400"/>
      <w:jc w:val="left"/>
    </w:pPr>
    <w:rPr>
      <w:rFonts w:cs="Arial"/>
      <w:sz w:val="24"/>
      <w:szCs w:val="21"/>
    </w:rPr>
  </w:style>
  <w:style w:type="paragraph" w:styleId="52">
    <w:name w:val="Date"/>
    <w:basedOn w:val="1"/>
    <w:next w:val="1"/>
    <w:link w:val="510"/>
    <w:uiPriority w:val="0"/>
    <w:rPr>
      <w:sz w:val="20"/>
      <w:szCs w:val="20"/>
    </w:rPr>
  </w:style>
  <w:style w:type="paragraph" w:styleId="53">
    <w:name w:val="Body Text Indent 2"/>
    <w:basedOn w:val="1"/>
    <w:link w:val="555"/>
    <w:uiPriority w:val="0"/>
    <w:pPr>
      <w:spacing w:after="120" w:line="480" w:lineRule="auto"/>
      <w:ind w:left="420" w:leftChars="200"/>
    </w:pPr>
  </w:style>
  <w:style w:type="paragraph" w:styleId="54">
    <w:name w:val="endnote text"/>
    <w:basedOn w:val="1"/>
    <w:link w:val="609"/>
    <w:semiHidden/>
    <w:uiPriority w:val="0"/>
    <w:pPr>
      <w:widowControl/>
      <w:topLinePunct w:val="1"/>
      <w:adjustRightInd w:val="0"/>
      <w:snapToGrid w:val="0"/>
      <w:spacing w:before="160" w:after="160" w:line="240" w:lineRule="atLeast"/>
      <w:ind w:left="1701"/>
      <w:jc w:val="left"/>
    </w:pPr>
    <w:rPr>
      <w:rFonts w:cs="Arial"/>
      <w:szCs w:val="21"/>
    </w:rPr>
  </w:style>
  <w:style w:type="paragraph" w:styleId="55">
    <w:name w:val="List Continue 5"/>
    <w:basedOn w:val="1"/>
    <w:semiHidden/>
    <w:uiPriority w:val="0"/>
    <w:pPr>
      <w:widowControl/>
      <w:topLinePunct w:val="1"/>
      <w:adjustRightInd w:val="0"/>
      <w:snapToGrid w:val="0"/>
      <w:spacing w:before="160" w:after="120" w:line="240" w:lineRule="atLeast"/>
      <w:ind w:left="2100" w:leftChars="1000"/>
      <w:jc w:val="left"/>
    </w:pPr>
    <w:rPr>
      <w:rFonts w:cs="Arial"/>
      <w:szCs w:val="21"/>
    </w:rPr>
  </w:style>
  <w:style w:type="paragraph" w:styleId="56">
    <w:name w:val="Balloon Text"/>
    <w:basedOn w:val="1"/>
    <w:link w:val="582"/>
    <w:uiPriority w:val="0"/>
    <w:rPr>
      <w:sz w:val="18"/>
      <w:szCs w:val="18"/>
    </w:rPr>
  </w:style>
  <w:style w:type="paragraph" w:styleId="57">
    <w:name w:val="footer"/>
    <w:basedOn w:val="1"/>
    <w:link w:val="509"/>
    <w:uiPriority w:val="0"/>
    <w:pPr>
      <w:tabs>
        <w:tab w:val="center" w:pos="4153"/>
        <w:tab w:val="right" w:pos="8306"/>
      </w:tabs>
      <w:snapToGrid w:val="0"/>
      <w:jc w:val="left"/>
    </w:pPr>
    <w:rPr>
      <w:sz w:val="18"/>
      <w:szCs w:val="18"/>
    </w:rPr>
  </w:style>
  <w:style w:type="paragraph" w:styleId="58">
    <w:name w:val="envelope return"/>
    <w:basedOn w:val="1"/>
    <w:semiHidden/>
    <w:uiPriority w:val="0"/>
    <w:pPr>
      <w:widowControl/>
      <w:topLinePunct w:val="1"/>
      <w:adjustRightInd w:val="0"/>
      <w:snapToGrid w:val="0"/>
      <w:spacing w:before="160" w:after="160" w:line="240" w:lineRule="atLeast"/>
      <w:ind w:left="1701"/>
      <w:jc w:val="left"/>
    </w:pPr>
    <w:rPr>
      <w:rFonts w:ascii="Arial" w:hAnsi="Arial" w:cs="Arial"/>
      <w:szCs w:val="21"/>
    </w:rPr>
  </w:style>
  <w:style w:type="paragraph" w:styleId="59">
    <w:name w:val="Body Text First Indent 2"/>
    <w:basedOn w:val="37"/>
    <w:link w:val="600"/>
    <w:uiPriority w:val="0"/>
    <w:pPr>
      <w:ind w:firstLine="420" w:firstLineChars="200"/>
    </w:pPr>
  </w:style>
  <w:style w:type="paragraph" w:styleId="60">
    <w:name w:val="header"/>
    <w:basedOn w:val="1"/>
    <w:link w:val="525"/>
    <w:uiPriority w:val="0"/>
    <w:pPr>
      <w:pBdr>
        <w:bottom w:val="single" w:color="auto" w:sz="6" w:space="1"/>
      </w:pBdr>
      <w:tabs>
        <w:tab w:val="center" w:pos="4153"/>
        <w:tab w:val="right" w:pos="8306"/>
      </w:tabs>
      <w:snapToGrid w:val="0"/>
      <w:jc w:val="center"/>
    </w:pPr>
    <w:rPr>
      <w:sz w:val="18"/>
      <w:szCs w:val="18"/>
    </w:rPr>
  </w:style>
  <w:style w:type="paragraph" w:styleId="61">
    <w:name w:val="Signature"/>
    <w:basedOn w:val="1"/>
    <w:link w:val="615"/>
    <w:semiHidden/>
    <w:uiPriority w:val="0"/>
    <w:pPr>
      <w:widowControl/>
      <w:topLinePunct w:val="1"/>
      <w:adjustRightInd w:val="0"/>
      <w:snapToGrid w:val="0"/>
      <w:spacing w:before="160" w:after="160" w:line="240" w:lineRule="atLeast"/>
      <w:ind w:left="100" w:leftChars="2100"/>
      <w:jc w:val="left"/>
    </w:pPr>
    <w:rPr>
      <w:rFonts w:cs="Arial"/>
      <w:szCs w:val="21"/>
    </w:rPr>
  </w:style>
  <w:style w:type="paragraph" w:styleId="62">
    <w:name w:val="toc 1"/>
    <w:basedOn w:val="1"/>
    <w:next w:val="1"/>
    <w:uiPriority w:val="39"/>
    <w:pPr>
      <w:keepNext/>
      <w:keepLines/>
      <w:widowControl/>
      <w:overflowPunct w:val="0"/>
      <w:autoSpaceDE w:val="0"/>
      <w:autoSpaceDN w:val="0"/>
      <w:adjustRightInd w:val="0"/>
      <w:spacing w:line="360" w:lineRule="auto"/>
      <w:textAlignment w:val="baseline"/>
    </w:pPr>
  </w:style>
  <w:style w:type="paragraph" w:styleId="63">
    <w:name w:val="List Continue 4"/>
    <w:basedOn w:val="1"/>
    <w:semiHidden/>
    <w:uiPriority w:val="0"/>
    <w:pPr>
      <w:widowControl/>
      <w:topLinePunct w:val="1"/>
      <w:adjustRightInd w:val="0"/>
      <w:snapToGrid w:val="0"/>
      <w:spacing w:before="160" w:after="120" w:line="240" w:lineRule="atLeast"/>
      <w:ind w:left="1680" w:leftChars="800"/>
      <w:jc w:val="left"/>
    </w:pPr>
    <w:rPr>
      <w:rFonts w:cs="Arial"/>
      <w:szCs w:val="21"/>
    </w:rPr>
  </w:style>
  <w:style w:type="paragraph" w:styleId="64">
    <w:name w:val="toc 4"/>
    <w:basedOn w:val="1"/>
    <w:next w:val="1"/>
    <w:uiPriority w:val="0"/>
    <w:pPr>
      <w:spacing w:line="360" w:lineRule="auto"/>
      <w:ind w:left="1260" w:leftChars="600"/>
    </w:pPr>
  </w:style>
  <w:style w:type="paragraph" w:styleId="65">
    <w:name w:val="index heading"/>
    <w:basedOn w:val="1"/>
    <w:next w:val="66"/>
    <w:uiPriority w:val="0"/>
    <w:rPr>
      <w:rFonts w:ascii="Arial" w:hAnsi="Arial" w:cs="Arial"/>
      <w:b/>
      <w:bCs/>
    </w:rPr>
  </w:style>
  <w:style w:type="paragraph" w:styleId="66">
    <w:name w:val="index 1"/>
    <w:basedOn w:val="1"/>
    <w:next w:val="1"/>
    <w:uiPriority w:val="0"/>
  </w:style>
  <w:style w:type="paragraph" w:styleId="67">
    <w:name w:val="Subtitle"/>
    <w:basedOn w:val="1"/>
    <w:link w:val="613"/>
    <w:qFormat/>
    <w:uiPriority w:val="0"/>
    <w:pPr>
      <w:widowControl/>
      <w:topLinePunct w:val="1"/>
      <w:adjustRightInd w:val="0"/>
      <w:snapToGrid w:val="0"/>
      <w:spacing w:before="240" w:after="60" w:line="312" w:lineRule="atLeast"/>
      <w:ind w:left="1701"/>
      <w:jc w:val="center"/>
      <w:outlineLvl w:val="1"/>
    </w:pPr>
    <w:rPr>
      <w:rFonts w:ascii="Arial" w:hAnsi="Arial" w:cs="Arial"/>
      <w:b/>
      <w:bCs/>
      <w:kern w:val="28"/>
      <w:sz w:val="32"/>
      <w:szCs w:val="32"/>
    </w:rPr>
  </w:style>
  <w:style w:type="paragraph" w:styleId="68">
    <w:name w:val="List Number 5"/>
    <w:basedOn w:val="1"/>
    <w:semiHidden/>
    <w:uiPriority w:val="0"/>
    <w:pPr>
      <w:widowControl/>
      <w:numPr>
        <w:ilvl w:val="0"/>
        <w:numId w:val="9"/>
      </w:numPr>
      <w:topLinePunct w:val="1"/>
      <w:adjustRightInd w:val="0"/>
      <w:snapToGrid w:val="0"/>
      <w:spacing w:before="160" w:after="160" w:line="240" w:lineRule="atLeast"/>
      <w:jc w:val="left"/>
    </w:pPr>
    <w:rPr>
      <w:rFonts w:cs="Arial"/>
      <w:szCs w:val="21"/>
    </w:rPr>
  </w:style>
  <w:style w:type="paragraph" w:styleId="69">
    <w:name w:val="List"/>
    <w:basedOn w:val="1"/>
    <w:semiHidden/>
    <w:uiPriority w:val="0"/>
    <w:pPr>
      <w:widowControl/>
      <w:topLinePunct w:val="1"/>
      <w:adjustRightInd w:val="0"/>
      <w:snapToGrid w:val="0"/>
      <w:spacing w:before="160" w:after="160" w:line="240" w:lineRule="atLeast"/>
      <w:ind w:left="200" w:hanging="200" w:hangingChars="200"/>
      <w:jc w:val="left"/>
    </w:pPr>
    <w:rPr>
      <w:rFonts w:cs="Arial"/>
      <w:szCs w:val="21"/>
    </w:rPr>
  </w:style>
  <w:style w:type="paragraph" w:styleId="70">
    <w:name w:val="footnote text"/>
    <w:basedOn w:val="1"/>
    <w:link w:val="534"/>
    <w:uiPriority w:val="0"/>
    <w:pPr>
      <w:snapToGrid w:val="0"/>
      <w:jc w:val="left"/>
    </w:pPr>
    <w:rPr>
      <w:sz w:val="18"/>
      <w:szCs w:val="18"/>
    </w:rPr>
  </w:style>
  <w:style w:type="paragraph" w:styleId="71">
    <w:name w:val="toc 6"/>
    <w:basedOn w:val="1"/>
    <w:next w:val="1"/>
    <w:uiPriority w:val="0"/>
    <w:pPr>
      <w:ind w:left="2100" w:leftChars="1000"/>
    </w:pPr>
    <w:rPr>
      <w:rFonts w:ascii="Calibri" w:hAnsi="Calibri"/>
      <w:szCs w:val="22"/>
    </w:rPr>
  </w:style>
  <w:style w:type="paragraph" w:styleId="72">
    <w:name w:val="List 5"/>
    <w:basedOn w:val="1"/>
    <w:semiHidden/>
    <w:uiPriority w:val="0"/>
    <w:pPr>
      <w:widowControl/>
      <w:topLinePunct w:val="1"/>
      <w:adjustRightInd w:val="0"/>
      <w:snapToGrid w:val="0"/>
      <w:spacing w:before="160" w:after="160" w:line="240" w:lineRule="atLeast"/>
      <w:ind w:left="100" w:leftChars="800" w:hanging="200" w:hangingChars="200"/>
      <w:jc w:val="left"/>
    </w:pPr>
    <w:rPr>
      <w:rFonts w:cs="Arial"/>
      <w:szCs w:val="21"/>
    </w:rPr>
  </w:style>
  <w:style w:type="paragraph" w:styleId="73">
    <w:name w:val="Body Text Indent 3"/>
    <w:basedOn w:val="1"/>
    <w:link w:val="618"/>
    <w:semiHidden/>
    <w:uiPriority w:val="0"/>
    <w:pPr>
      <w:widowControl/>
      <w:topLinePunct w:val="1"/>
      <w:adjustRightInd w:val="0"/>
      <w:snapToGrid w:val="0"/>
      <w:spacing w:before="160" w:after="120" w:line="240" w:lineRule="atLeast"/>
      <w:ind w:left="420" w:leftChars="200"/>
      <w:jc w:val="left"/>
    </w:pPr>
    <w:rPr>
      <w:rFonts w:cs="Arial"/>
      <w:sz w:val="16"/>
      <w:szCs w:val="16"/>
    </w:rPr>
  </w:style>
  <w:style w:type="paragraph" w:styleId="74">
    <w:name w:val="index 7"/>
    <w:basedOn w:val="1"/>
    <w:next w:val="1"/>
    <w:semiHidden/>
    <w:uiPriority w:val="0"/>
    <w:pPr>
      <w:widowControl/>
      <w:topLinePunct w:val="1"/>
      <w:adjustRightInd w:val="0"/>
      <w:snapToGrid w:val="0"/>
      <w:spacing w:before="160" w:after="160" w:line="240" w:lineRule="atLeast"/>
      <w:ind w:left="1470" w:hanging="210"/>
      <w:jc w:val="left"/>
    </w:pPr>
    <w:rPr>
      <w:rFonts w:cs="Arial"/>
      <w:sz w:val="20"/>
      <w:szCs w:val="20"/>
    </w:rPr>
  </w:style>
  <w:style w:type="paragraph" w:styleId="75">
    <w:name w:val="index 9"/>
    <w:basedOn w:val="1"/>
    <w:next w:val="1"/>
    <w:semiHidden/>
    <w:uiPriority w:val="0"/>
    <w:pPr>
      <w:widowControl/>
      <w:topLinePunct w:val="1"/>
      <w:adjustRightInd w:val="0"/>
      <w:snapToGrid w:val="0"/>
      <w:spacing w:before="160" w:after="160" w:line="240" w:lineRule="atLeast"/>
      <w:ind w:left="1890" w:hanging="210"/>
      <w:jc w:val="left"/>
    </w:pPr>
    <w:rPr>
      <w:rFonts w:cs="Arial"/>
      <w:sz w:val="20"/>
      <w:szCs w:val="20"/>
    </w:rPr>
  </w:style>
  <w:style w:type="paragraph" w:styleId="76">
    <w:name w:val="table of figures"/>
    <w:basedOn w:val="1"/>
    <w:next w:val="1"/>
    <w:uiPriority w:val="0"/>
    <w:pPr>
      <w:widowControl/>
      <w:topLinePunct w:val="1"/>
      <w:adjustRightInd w:val="0"/>
      <w:snapToGrid w:val="0"/>
      <w:spacing w:before="160" w:afterLines="50" w:line="240" w:lineRule="atLeast"/>
      <w:ind w:left="300" w:leftChars="300"/>
      <w:jc w:val="left"/>
    </w:pPr>
    <w:rPr>
      <w:rFonts w:cs="Arial"/>
      <w:sz w:val="20"/>
      <w:szCs w:val="20"/>
    </w:rPr>
  </w:style>
  <w:style w:type="paragraph" w:styleId="77">
    <w:name w:val="toc 2"/>
    <w:basedOn w:val="1"/>
    <w:next w:val="1"/>
    <w:uiPriority w:val="39"/>
    <w:pPr>
      <w:ind w:left="200" w:leftChars="200"/>
    </w:pPr>
  </w:style>
  <w:style w:type="paragraph" w:styleId="78">
    <w:name w:val="toc 9"/>
    <w:basedOn w:val="1"/>
    <w:next w:val="1"/>
    <w:uiPriority w:val="0"/>
    <w:pPr>
      <w:ind w:left="3360" w:leftChars="1600"/>
    </w:pPr>
    <w:rPr>
      <w:rFonts w:ascii="Calibri" w:hAnsi="Calibri"/>
      <w:szCs w:val="22"/>
    </w:rPr>
  </w:style>
  <w:style w:type="paragraph" w:styleId="79">
    <w:name w:val="Body Text 2"/>
    <w:basedOn w:val="1"/>
    <w:link w:val="528"/>
    <w:uiPriority w:val="0"/>
    <w:rPr>
      <w:rFonts w:eastAsia="黑体"/>
      <w:b/>
      <w:bCs/>
      <w:spacing w:val="160"/>
      <w:sz w:val="52"/>
    </w:rPr>
  </w:style>
  <w:style w:type="paragraph" w:styleId="80">
    <w:name w:val="List 4"/>
    <w:basedOn w:val="1"/>
    <w:semiHidden/>
    <w:uiPriority w:val="0"/>
    <w:pPr>
      <w:widowControl/>
      <w:topLinePunct w:val="1"/>
      <w:adjustRightInd w:val="0"/>
      <w:snapToGrid w:val="0"/>
      <w:spacing w:before="160" w:after="160" w:line="240" w:lineRule="atLeast"/>
      <w:ind w:left="100" w:leftChars="600" w:hanging="200" w:hangingChars="200"/>
      <w:jc w:val="left"/>
    </w:pPr>
    <w:rPr>
      <w:rFonts w:cs="Arial"/>
      <w:szCs w:val="21"/>
    </w:rPr>
  </w:style>
  <w:style w:type="paragraph" w:styleId="81">
    <w:name w:val="List Continue 2"/>
    <w:basedOn w:val="1"/>
    <w:semiHidden/>
    <w:uiPriority w:val="0"/>
    <w:pPr>
      <w:widowControl/>
      <w:topLinePunct w:val="1"/>
      <w:adjustRightInd w:val="0"/>
      <w:snapToGrid w:val="0"/>
      <w:spacing w:before="160" w:after="120" w:line="240" w:lineRule="atLeast"/>
      <w:ind w:left="840" w:leftChars="400"/>
      <w:jc w:val="left"/>
    </w:pPr>
    <w:rPr>
      <w:rFonts w:cs="Arial"/>
      <w:szCs w:val="21"/>
    </w:rPr>
  </w:style>
  <w:style w:type="paragraph" w:styleId="82">
    <w:name w:val="Message Header"/>
    <w:basedOn w:val="1"/>
    <w:link w:val="616"/>
    <w:semiHidden/>
    <w:uiPriority w:val="0"/>
    <w:pPr>
      <w:widowControl/>
      <w:pBdr>
        <w:top w:val="single" w:color="auto" w:sz="6" w:space="1"/>
        <w:left w:val="single" w:color="auto" w:sz="6" w:space="1"/>
        <w:bottom w:val="single" w:color="auto" w:sz="6" w:space="1"/>
        <w:right w:val="single" w:color="auto" w:sz="6" w:space="1"/>
      </w:pBdr>
      <w:shd w:val="pct20" w:color="auto" w:fill="auto"/>
      <w:topLinePunct w:val="1"/>
      <w:adjustRightInd w:val="0"/>
      <w:snapToGrid w:val="0"/>
      <w:spacing w:before="160" w:after="160" w:line="240" w:lineRule="atLeast"/>
      <w:ind w:left="1080" w:leftChars="500" w:hanging="1080" w:hangingChars="500"/>
      <w:jc w:val="left"/>
    </w:pPr>
    <w:rPr>
      <w:rFonts w:ascii="Arial" w:hAnsi="Arial" w:cs="Arial"/>
      <w:szCs w:val="21"/>
    </w:rPr>
  </w:style>
  <w:style w:type="paragraph" w:styleId="83">
    <w:name w:val="HTML Preformatted"/>
    <w:basedOn w:val="1"/>
    <w:link w:val="529"/>
    <w:uiPriority w:val="99"/>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黑体"/>
      <w:kern w:val="0"/>
      <w:sz w:val="20"/>
      <w:szCs w:val="20"/>
    </w:rPr>
  </w:style>
  <w:style w:type="paragraph" w:styleId="84">
    <w:name w:val="Normal (Web)"/>
    <w:basedOn w:val="1"/>
    <w:uiPriority w:val="0"/>
    <w:pPr>
      <w:widowControl/>
      <w:spacing w:before="144" w:after="144"/>
      <w:jc w:val="left"/>
    </w:pPr>
    <w:rPr>
      <w:rFonts w:ascii="ˎ̥" w:hAnsi="ˎ̥" w:cs="宋体"/>
      <w:kern w:val="0"/>
      <w:sz w:val="20"/>
    </w:rPr>
  </w:style>
  <w:style w:type="paragraph" w:styleId="85">
    <w:name w:val="List Continue 3"/>
    <w:basedOn w:val="1"/>
    <w:semiHidden/>
    <w:uiPriority w:val="0"/>
    <w:pPr>
      <w:widowControl/>
      <w:topLinePunct w:val="1"/>
      <w:adjustRightInd w:val="0"/>
      <w:snapToGrid w:val="0"/>
      <w:spacing w:before="160" w:after="120" w:line="240" w:lineRule="atLeast"/>
      <w:ind w:left="1260" w:leftChars="600"/>
      <w:jc w:val="left"/>
    </w:pPr>
    <w:rPr>
      <w:rFonts w:cs="Arial"/>
      <w:szCs w:val="21"/>
    </w:rPr>
  </w:style>
  <w:style w:type="paragraph" w:styleId="86">
    <w:name w:val="index 2"/>
    <w:basedOn w:val="1"/>
    <w:next w:val="1"/>
    <w:semiHidden/>
    <w:uiPriority w:val="0"/>
    <w:pPr>
      <w:widowControl/>
      <w:topLinePunct w:val="1"/>
      <w:adjustRightInd w:val="0"/>
      <w:snapToGrid w:val="0"/>
      <w:spacing w:before="160" w:after="160" w:line="240" w:lineRule="atLeast"/>
      <w:ind w:left="200" w:leftChars="200"/>
      <w:jc w:val="left"/>
    </w:pPr>
    <w:rPr>
      <w:rFonts w:cs="Arial"/>
      <w:sz w:val="24"/>
      <w:szCs w:val="21"/>
    </w:rPr>
  </w:style>
  <w:style w:type="paragraph" w:styleId="87">
    <w:name w:val="Title"/>
    <w:basedOn w:val="1"/>
    <w:link w:val="607"/>
    <w:qFormat/>
    <w:uiPriority w:val="0"/>
    <w:pPr>
      <w:widowControl/>
      <w:topLinePunct w:val="1"/>
      <w:adjustRightInd w:val="0"/>
      <w:snapToGrid w:val="0"/>
      <w:spacing w:before="240" w:after="60" w:line="240" w:lineRule="atLeast"/>
      <w:ind w:left="1701"/>
      <w:jc w:val="center"/>
      <w:outlineLvl w:val="0"/>
    </w:pPr>
    <w:rPr>
      <w:rFonts w:ascii="Arial" w:hAnsi="Arial" w:cs="Arial"/>
      <w:b/>
      <w:bCs/>
      <w:sz w:val="32"/>
      <w:szCs w:val="32"/>
    </w:rPr>
  </w:style>
  <w:style w:type="character" w:styleId="89">
    <w:name w:val="Strong"/>
    <w:qFormat/>
    <w:uiPriority w:val="0"/>
    <w:rPr>
      <w:b/>
      <w:bCs/>
    </w:rPr>
  </w:style>
  <w:style w:type="character" w:styleId="90">
    <w:name w:val="endnote reference"/>
    <w:semiHidden/>
    <w:uiPriority w:val="0"/>
    <w:rPr>
      <w:vertAlign w:val="superscript"/>
    </w:rPr>
  </w:style>
  <w:style w:type="character" w:styleId="91">
    <w:name w:val="page number"/>
    <w:basedOn w:val="88"/>
    <w:uiPriority w:val="0"/>
    <w:rPr/>
  </w:style>
  <w:style w:type="character" w:styleId="92">
    <w:name w:val="FollowedHyperlink"/>
    <w:basedOn w:val="88"/>
    <w:uiPriority w:val="0"/>
    <w:rPr>
      <w:color w:val="800080"/>
      <w:u w:val="single"/>
    </w:rPr>
  </w:style>
  <w:style w:type="character" w:styleId="93">
    <w:name w:val="Emphasis"/>
    <w:uiPriority w:val="0"/>
    <w:rPr>
      <w:color w:val="CC0000"/>
    </w:rPr>
  </w:style>
  <w:style w:type="character" w:styleId="94">
    <w:name w:val="line number"/>
    <w:basedOn w:val="88"/>
    <w:semiHidden/>
    <w:uiPriority w:val="0"/>
    <w:rPr/>
  </w:style>
  <w:style w:type="character" w:styleId="95">
    <w:name w:val="HTML Definition"/>
    <w:semiHidden/>
    <w:uiPriority w:val="0"/>
    <w:rPr>
      <w:i/>
      <w:iCs/>
    </w:rPr>
  </w:style>
  <w:style w:type="character" w:styleId="96">
    <w:name w:val="HTML Typewriter"/>
    <w:semiHidden/>
    <w:uiPriority w:val="0"/>
    <w:rPr>
      <w:rFonts w:ascii="Courier New" w:hAnsi="Courier New" w:cs="Courier New"/>
      <w:sz w:val="20"/>
      <w:szCs w:val="20"/>
    </w:rPr>
  </w:style>
  <w:style w:type="character" w:styleId="97">
    <w:name w:val="HTML Acronym"/>
    <w:basedOn w:val="88"/>
    <w:semiHidden/>
    <w:uiPriority w:val="0"/>
    <w:rPr/>
  </w:style>
  <w:style w:type="character" w:styleId="98">
    <w:name w:val="HTML Variable"/>
    <w:semiHidden/>
    <w:uiPriority w:val="0"/>
    <w:rPr>
      <w:i/>
      <w:iCs/>
    </w:rPr>
  </w:style>
  <w:style w:type="character" w:styleId="99">
    <w:name w:val="Hyperlink"/>
    <w:uiPriority w:val="99"/>
    <w:rPr>
      <w:color w:val="0000FF"/>
      <w:u w:val="single"/>
    </w:rPr>
  </w:style>
  <w:style w:type="character" w:styleId="100">
    <w:name w:val="HTML Code"/>
    <w:semiHidden/>
    <w:uiPriority w:val="0"/>
    <w:rPr>
      <w:rFonts w:ascii="Courier New" w:hAnsi="Courier New" w:cs="Courier New"/>
      <w:sz w:val="20"/>
      <w:szCs w:val="20"/>
    </w:rPr>
  </w:style>
  <w:style w:type="character" w:styleId="101">
    <w:name w:val="annotation reference"/>
    <w:uiPriority w:val="99"/>
    <w:rPr>
      <w:sz w:val="21"/>
      <w:szCs w:val="21"/>
    </w:rPr>
  </w:style>
  <w:style w:type="character" w:styleId="102">
    <w:name w:val="HTML Cite"/>
    <w:semiHidden/>
    <w:uiPriority w:val="0"/>
    <w:rPr>
      <w:i/>
      <w:iCs/>
    </w:rPr>
  </w:style>
  <w:style w:type="character" w:styleId="103">
    <w:name w:val="footnote reference"/>
    <w:uiPriority w:val="0"/>
    <w:rPr>
      <w:vertAlign w:val="superscript"/>
    </w:rPr>
  </w:style>
  <w:style w:type="character" w:styleId="104">
    <w:name w:val="HTML Keyboard"/>
    <w:semiHidden/>
    <w:uiPriority w:val="0"/>
    <w:rPr>
      <w:rFonts w:ascii="Courier New" w:hAnsi="Courier New" w:cs="Courier New"/>
      <w:sz w:val="20"/>
      <w:szCs w:val="20"/>
    </w:rPr>
  </w:style>
  <w:style w:type="character" w:styleId="105">
    <w:name w:val="HTML Sample"/>
    <w:semiHidden/>
    <w:uiPriority w:val="0"/>
    <w:rPr>
      <w:rFonts w:ascii="Courier New" w:hAnsi="Courier New" w:cs="Courier New"/>
    </w:rPr>
  </w:style>
  <w:style w:type="table" w:styleId="107">
    <w:name w:val="Table Grid"/>
    <w:basedOn w:val="106"/>
    <w:uiPriority w:val="0"/>
    <w:pPr/>
    <w:tblPr>
      <w:tblStyle w:val="10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108">
    <w:name w:val="Table Theme"/>
    <w:basedOn w:val="106"/>
    <w:semiHidden/>
    <w:uiPriority w:val="0"/>
    <w:pPr>
      <w:adjustRightInd w:val="0"/>
      <w:snapToGrid w:val="0"/>
      <w:spacing w:before="160" w:after="160" w:line="240" w:lineRule="atLeast"/>
      <w:ind w:left="1701"/>
    </w:pPr>
    <w:tblPr>
      <w:tblStyle w:val="10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109">
    <w:name w:val="Table Colorful 1"/>
    <w:basedOn w:val="106"/>
    <w:semiHidden/>
    <w:uiPriority w:val="0"/>
    <w:pPr>
      <w:adjustRightInd w:val="0"/>
      <w:snapToGrid w:val="0"/>
      <w:spacing w:before="160" w:after="160" w:line="240" w:lineRule="atLeast"/>
      <w:ind w:left="1701"/>
    </w:pPr>
    <w:rPr>
      <w:color w:val="FFFFFF"/>
    </w:rPr>
    <w:tblPr>
      <w:tblStyle w:val="106"/>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extDirection w:val="lrTb"/>
    </w:tcPr>
    <w:tblStylePr w:type="firstRow">
      <w:rPr>
        <w:b/>
        <w:bCs/>
        <w:i/>
        <w:iCs/>
      </w:rPr>
      <w:tblPr>
        <w:tblStyle w:val="106"/>
        <w:tblLayout w:type="fixed"/>
      </w:tblPr>
      <w:tcPr>
        <w:shd w:val="solid" w:color="000000" w:fill="FFFFFF"/>
        <w:textDirection w:val="lrTb"/>
      </w:tcPr>
    </w:tblStylePr>
    <w:tblStylePr w:type="firstCol">
      <w:rPr>
        <w:b/>
        <w:bCs/>
        <w:i/>
        <w:iCs/>
      </w:rPr>
      <w:tblPr>
        <w:tblStyle w:val="106"/>
        <w:tblLayout w:type="fixed"/>
      </w:tblPr>
      <w:tcPr>
        <w:shd w:val="solid" w:color="000080" w:fill="FFFFFF"/>
        <w:textDirection w:val="lrTb"/>
      </w:tcPr>
    </w:tblStylePr>
    <w:tblStylePr w:type="nwCell">
      <w:tblPr>
        <w:tblStyle w:val="106"/>
        <w:tblLayout w:type="fixed"/>
      </w:tblPr>
      <w:tcPr>
        <w:shd w:val="solid" w:color="000000" w:fill="FFFFFF"/>
        <w:textDirection w:val="lrTb"/>
      </w:tcPr>
    </w:tblStylePr>
    <w:tblStylePr w:type="swCell">
      <w:rPr>
        <w:b/>
        <w:bCs/>
        <w:i w:val="0"/>
        <w:iCs w:val="0"/>
      </w:rPr>
      <w:tblPr>
        <w:tblStyle w:val="106"/>
        <w:tblLayout w:type="fixed"/>
      </w:tblPr>
      <w:tcPr>
        <w:textDirection w:val="lrTb"/>
      </w:tcPr>
    </w:tblStylePr>
  </w:style>
  <w:style w:type="table" w:styleId="110">
    <w:name w:val="Table Colorful 2"/>
    <w:basedOn w:val="106"/>
    <w:semiHidden/>
    <w:uiPriority w:val="0"/>
    <w:pPr>
      <w:adjustRightInd w:val="0"/>
      <w:snapToGrid w:val="0"/>
      <w:spacing w:before="160" w:after="160" w:line="240" w:lineRule="atLeast"/>
      <w:ind w:left="1701"/>
    </w:pPr>
    <w:tblPr>
      <w:tblStyle w:val="106"/>
      <w:tblBorders>
        <w:bottom w:val="single" w:color="000000" w:sz="12" w:space="0"/>
      </w:tblBorders>
      <w:tblLayout w:type="fixed"/>
      <w:tblCellMar>
        <w:top w:w="0" w:type="dxa"/>
        <w:left w:w="108" w:type="dxa"/>
        <w:bottom w:w="0" w:type="dxa"/>
        <w:right w:w="108" w:type="dxa"/>
      </w:tblCellMar>
    </w:tblPr>
    <w:tcPr>
      <w:shd w:val="pct20" w:color="FFFF00" w:fill="FFFFFF"/>
      <w:textDirection w:val="lrTb"/>
    </w:tcPr>
    <w:tblStylePr w:type="firstRow">
      <w:rPr>
        <w:b/>
        <w:bCs/>
        <w:i/>
        <w:iCs/>
        <w:color w:val="FFFFFF"/>
      </w:rPr>
      <w:tblPr>
        <w:tblStyle w:val="106"/>
        <w:tblLayout w:type="fixed"/>
      </w:tblPr>
      <w:tcPr>
        <w:tcBorders>
          <w:top w:val="nil"/>
          <w:left w:val="nil"/>
          <w:bottom w:val="single" w:color="000000" w:sz="12" w:space="0"/>
          <w:right w:val="nil"/>
          <w:insideH w:val="nil"/>
          <w:insideV w:val="nil"/>
          <w:tl2br w:val="nil"/>
          <w:tr2bl w:val="nil"/>
        </w:tcBorders>
        <w:shd w:val="solid" w:color="800000" w:fill="FFFFFF"/>
        <w:textDirection w:val="lrTb"/>
      </w:tcPr>
    </w:tblStylePr>
    <w:tblStylePr w:type="firstCol">
      <w:rPr>
        <w:b/>
        <w:bCs/>
        <w:i/>
        <w:iCs/>
      </w:rPr>
      <w:tblPr>
        <w:tblStyle w:val="106"/>
        <w:tblLayout w:type="fixed"/>
      </w:tblPr>
      <w:tcPr>
        <w:textDirection w:val="lrTb"/>
      </w:tcPr>
    </w:tblStylePr>
    <w:tblStylePr w:type="lastCol">
      <w:tblPr>
        <w:tblStyle w:val="106"/>
        <w:tblLayout w:type="fixed"/>
      </w:tblPr>
      <w:tcPr>
        <w:shd w:val="solid" w:color="C0C0C0" w:fill="FFFFFF"/>
        <w:textDirection w:val="lrTb"/>
      </w:tcPr>
    </w:tblStylePr>
    <w:tblStylePr w:type="swCell">
      <w:rPr>
        <w:b/>
        <w:bCs/>
        <w:i w:val="0"/>
        <w:iCs w:val="0"/>
      </w:rPr>
      <w:tblPr>
        <w:tblStyle w:val="106"/>
        <w:tblLayout w:type="fixed"/>
      </w:tblPr>
      <w:tcPr>
        <w:textDirection w:val="lrTb"/>
      </w:tcPr>
    </w:tblStylePr>
  </w:style>
  <w:style w:type="table" w:styleId="111">
    <w:name w:val="Table Colorful 3"/>
    <w:basedOn w:val="106"/>
    <w:semiHidden/>
    <w:uiPriority w:val="0"/>
    <w:pPr>
      <w:adjustRightInd w:val="0"/>
      <w:snapToGrid w:val="0"/>
      <w:spacing w:before="160" w:after="160" w:line="240" w:lineRule="atLeast"/>
      <w:ind w:left="1701"/>
    </w:pPr>
    <w:tblPr>
      <w:tblStyle w:val="106"/>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extDirection w:val="lrTb"/>
    </w:tcPr>
    <w:tblStylePr w:type="firstRow">
      <w:tblPr>
        <w:tblStyle w:val="106"/>
        <w:tblLayout w:type="fixed"/>
      </w:tblPr>
      <w:tcPr>
        <w:tcBorders>
          <w:top w:val="nil"/>
          <w:left w:val="nil"/>
          <w:bottom w:val="single" w:color="000000" w:sz="6" w:space="0"/>
          <w:right w:val="nil"/>
          <w:insideH w:val="nil"/>
          <w:insideV w:val="nil"/>
          <w:tl2br w:val="nil"/>
          <w:tr2bl w:val="nil"/>
        </w:tcBorders>
        <w:shd w:val="solid" w:color="008080" w:fill="FFFFFF"/>
        <w:textDirection w:val="lrTb"/>
      </w:tcPr>
    </w:tblStylePr>
    <w:tblStylePr w:type="firstCol">
      <w:tblPr>
        <w:tblStyle w:val="106"/>
        <w:tblLayout w:type="fixed"/>
      </w:tblPr>
      <w:tcPr>
        <w:tcBorders>
          <w:top w:val="nil"/>
          <w:left w:val="single" w:color="000000" w:sz="36" w:space="0"/>
          <w:bottom w:val="nil"/>
          <w:right w:val="single" w:color="000000" w:sz="6" w:space="0"/>
          <w:insideH w:val="nil"/>
          <w:insideV w:val="nil"/>
          <w:tl2br w:val="nil"/>
          <w:tr2bl w:val="nil"/>
        </w:tcBorders>
        <w:shd w:val="solid" w:color="008080" w:fill="FFFFFF"/>
        <w:textDirection w:val="lrTb"/>
      </w:tcPr>
    </w:tblStylePr>
    <w:tblStylePr w:type="nwCell">
      <w:rPr>
        <w:b/>
        <w:bCs/>
        <w:color w:val="FFFFFF"/>
      </w:rPr>
      <w:tblPr>
        <w:tblStyle w:val="106"/>
        <w:tblLayout w:type="fixed"/>
      </w:tblPr>
      <w:tcPr>
        <w:shd w:val="solid" w:color="000000" w:fill="FFFFFF"/>
        <w:textDirection w:val="lrTb"/>
      </w:tcPr>
    </w:tblStylePr>
  </w:style>
  <w:style w:type="table" w:styleId="112">
    <w:name w:val="Table Elegant"/>
    <w:basedOn w:val="106"/>
    <w:semiHidden/>
    <w:uiPriority w:val="0"/>
    <w:pPr>
      <w:adjustRightInd w:val="0"/>
      <w:snapToGrid w:val="0"/>
      <w:spacing w:before="160" w:after="160" w:line="240" w:lineRule="atLeast"/>
      <w:ind w:left="1701"/>
    </w:pPr>
    <w:tblPr>
      <w:tblStyle w:val="106"/>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caps/>
        <w:color w:val="auto"/>
      </w:rPr>
      <w:tblPr>
        <w:tblStyle w:val="106"/>
        <w:tblLayout w:type="fixed"/>
      </w:tblPr>
      <w:tcPr>
        <w:textDirection w:val="lrTb"/>
      </w:tcPr>
    </w:tblStylePr>
  </w:style>
  <w:style w:type="table" w:styleId="113">
    <w:name w:val="Table Classic 1"/>
    <w:basedOn w:val="106"/>
    <w:semiHidden/>
    <w:uiPriority w:val="0"/>
    <w:pPr>
      <w:adjustRightInd w:val="0"/>
      <w:snapToGrid w:val="0"/>
      <w:spacing w:before="160" w:after="160" w:line="240" w:lineRule="atLeast"/>
      <w:ind w:left="1701"/>
    </w:pPr>
    <w:tblPr>
      <w:tblStyle w:val="106"/>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extDirection w:val="lrTb"/>
    </w:tcPr>
    <w:tblStylePr w:type="firstRow">
      <w:rPr>
        <w:i/>
        <w:iCs/>
      </w:rPr>
      <w:tblPr>
        <w:tblStyle w:val="106"/>
        <w:tblLayout w:type="fixed"/>
      </w:tblPr>
      <w:tcPr>
        <w:tcBorders>
          <w:top w:val="nil"/>
          <w:left w:val="nil"/>
          <w:bottom w:val="single" w:color="000000" w:sz="6" w:space="0"/>
          <w:right w:val="nil"/>
          <w:insideH w:val="nil"/>
          <w:insideV w:val="nil"/>
          <w:tl2br w:val="nil"/>
          <w:tr2bl w:val="nil"/>
        </w:tcBorders>
        <w:textDirection w:val="lrTb"/>
      </w:tcPr>
    </w:tblStylePr>
    <w:tblStylePr w:type="lastRow">
      <w:rPr>
        <w:color w:val="auto"/>
      </w:rPr>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tblPr>
        <w:tblStyle w:val="106"/>
        <w:tblLayout w:type="fixed"/>
      </w:tblPr>
      <w:tcPr>
        <w:tcBorders>
          <w:top w:val="nil"/>
          <w:left w:val="nil"/>
          <w:bottom w:val="nil"/>
          <w:right w:val="single" w:color="000000" w:sz="6" w:space="0"/>
          <w:insideH w:val="nil"/>
          <w:insideV w:val="nil"/>
          <w:tl2br w:val="nil"/>
          <w:tr2bl w:val="nil"/>
        </w:tcBorders>
        <w:textDirection w:val="lrTb"/>
      </w:tcPr>
    </w:tblStylePr>
    <w:tblStylePr w:type="neCell">
      <w:rPr>
        <w:b/>
        <w:bCs/>
        <w:i w:val="0"/>
        <w:iCs w:val="0"/>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14">
    <w:name w:val="Table Classic 2"/>
    <w:basedOn w:val="106"/>
    <w:semiHidden/>
    <w:uiPriority w:val="0"/>
    <w:pPr>
      <w:adjustRightInd w:val="0"/>
      <w:snapToGrid w:val="0"/>
      <w:spacing w:before="160" w:after="160" w:line="240" w:lineRule="atLeast"/>
      <w:ind w:left="1701"/>
    </w:pPr>
    <w:tblPr>
      <w:tblStyle w:val="106"/>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extDirection w:val="lrTb"/>
    </w:tcPr>
    <w:tblStylePr w:type="firstRow">
      <w:rPr>
        <w:color w:val="FFFFFF"/>
      </w:rPr>
      <w:tblPr>
        <w:tblStyle w:val="106"/>
        <w:tblLayout w:type="fixed"/>
      </w:tblPr>
      <w:tcPr>
        <w:tcBorders>
          <w:top w:val="nil"/>
          <w:left w:val="nil"/>
          <w:bottom w:val="single" w:color="000000" w:sz="6" w:space="0"/>
          <w:right w:val="nil"/>
          <w:insideH w:val="nil"/>
          <w:insideV w:val="nil"/>
          <w:tl2br w:val="nil"/>
          <w:tr2bl w:val="nil"/>
        </w:tcBorders>
        <w:shd w:val="solid" w:color="800080" w:fill="FFFFFF"/>
        <w:textDirection w:val="lrTb"/>
      </w:tcPr>
    </w:tblStylePr>
    <w:tblStylePr w:type="lastRow">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shd w:val="solid" w:color="C0C0C0" w:fill="FFFFFF"/>
        <w:textDirection w:val="lrTb"/>
      </w:tcPr>
    </w:tblStylePr>
    <w:tblStylePr w:type="neCell">
      <w:rPr>
        <w:b/>
        <w:bCs/>
      </w:rPr>
      <w:tblPr>
        <w:tblStyle w:val="106"/>
        <w:tblLayout w:type="fixed"/>
      </w:tblPr>
      <w:tcPr>
        <w:textDirection w:val="lrTb"/>
      </w:tcPr>
    </w:tblStylePr>
    <w:tblStylePr w:type="nwCell">
      <w:tblPr>
        <w:tblStyle w:val="106"/>
        <w:tblLayout w:type="fixed"/>
      </w:tblPr>
      <w:tcPr>
        <w:shd w:val="solid" w:color="800080" w:fill="FFFFFF"/>
        <w:textDirection w:val="lrTb"/>
      </w:tcPr>
    </w:tblStylePr>
    <w:tblStylePr w:type="swCell">
      <w:rPr>
        <w:color w:val="000080"/>
      </w:rPr>
      <w:tblPr>
        <w:tblStyle w:val="106"/>
        <w:tblLayout w:type="fixed"/>
      </w:tblPr>
      <w:tcPr>
        <w:textDirection w:val="lrTb"/>
      </w:tcPr>
    </w:tblStylePr>
  </w:style>
  <w:style w:type="table" w:styleId="115">
    <w:name w:val="Table Classic 3"/>
    <w:basedOn w:val="106"/>
    <w:semiHidden/>
    <w:uiPriority w:val="0"/>
    <w:pPr>
      <w:adjustRightInd w:val="0"/>
      <w:snapToGrid w:val="0"/>
      <w:spacing w:before="160" w:after="160" w:line="240" w:lineRule="atLeast"/>
      <w:ind w:left="1701"/>
    </w:pPr>
    <w:rPr>
      <w:color w:val="000080"/>
    </w:rPr>
    <w:tblPr>
      <w:tblStyle w:val="106"/>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extDirection w:val="lrTb"/>
    </w:tcPr>
    <w:tblStylePr w:type="firstRow">
      <w:rPr>
        <w:b/>
        <w:bCs/>
        <w:i/>
        <w:iCs/>
        <w:color w:val="FFFFFF"/>
      </w:rPr>
      <w:tblPr>
        <w:tblStyle w:val="106"/>
        <w:tblLayout w:type="fixed"/>
      </w:tblPr>
      <w:tcPr>
        <w:tcBorders>
          <w:top w:val="nil"/>
          <w:left w:val="nil"/>
          <w:bottom w:val="single" w:color="000000" w:sz="6" w:space="0"/>
          <w:right w:val="nil"/>
          <w:insideH w:val="nil"/>
          <w:insideV w:val="nil"/>
          <w:tl2br w:val="nil"/>
          <w:tr2bl w:val="nil"/>
        </w:tcBorders>
        <w:shd w:val="solid" w:color="000080" w:fill="FFFFFF"/>
        <w:textDirection w:val="lrTb"/>
      </w:tcPr>
    </w:tblStylePr>
    <w:tblStylePr w:type="lastRow">
      <w:rPr>
        <w:color w:val="000080"/>
      </w:rPr>
      <w:tblPr>
        <w:tblStyle w:val="106"/>
        <w:tblLayout w:type="fixed"/>
      </w:tblPr>
      <w:tcPr>
        <w:tcBorders>
          <w:top w:val="single" w:color="000000" w:sz="12" w:space="0"/>
          <w:left w:val="nil"/>
          <w:bottom w:val="nil"/>
          <w:right w:val="nil"/>
          <w:insideH w:val="nil"/>
          <w:insideV w:val="nil"/>
          <w:tl2br w:val="nil"/>
          <w:tr2bl w:val="nil"/>
        </w:tcBorders>
        <w:shd w:val="solid" w:color="FFFFFF" w:fill="FFFFFF"/>
        <w:textDirection w:val="lrTb"/>
      </w:tcPr>
    </w:tblStylePr>
    <w:tblStylePr w:type="firstCol">
      <w:rPr>
        <w:b/>
        <w:bCs/>
        <w:color w:val="000000"/>
      </w:rPr>
      <w:tblPr>
        <w:tblStyle w:val="106"/>
        <w:tblLayout w:type="fixed"/>
      </w:tblPr>
      <w:tcPr>
        <w:textDirection w:val="lrTb"/>
      </w:tcPr>
    </w:tblStylePr>
  </w:style>
  <w:style w:type="table" w:styleId="116">
    <w:name w:val="Table Classic 4"/>
    <w:basedOn w:val="106"/>
    <w:semiHidden/>
    <w:uiPriority w:val="0"/>
    <w:pPr>
      <w:adjustRightInd w:val="0"/>
      <w:snapToGrid w:val="0"/>
      <w:spacing w:before="160" w:after="160" w:line="240" w:lineRule="atLeast"/>
      <w:ind w:left="1701"/>
    </w:pPr>
    <w:tblPr>
      <w:tblStyle w:val="106"/>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i/>
        <w:iCs/>
        <w:color w:val="FFFFFF"/>
      </w:rPr>
      <w:tblPr>
        <w:tblStyle w:val="106"/>
        <w:tblLayout w:type="fixed"/>
      </w:tblPr>
      <w:tcPr>
        <w:tcBorders>
          <w:top w:val="nil"/>
          <w:left w:val="nil"/>
          <w:bottom w:val="single" w:color="000000" w:sz="6" w:space="0"/>
          <w:right w:val="nil"/>
          <w:insideH w:val="nil"/>
          <w:insideV w:val="nil"/>
          <w:tl2br w:val="nil"/>
          <w:tr2bl w:val="nil"/>
        </w:tcBorders>
        <w:shd w:val="pct50" w:color="000080" w:fill="FFFFFF"/>
        <w:textDirection w:val="lrTb"/>
      </w:tcPr>
    </w:tblStylePr>
    <w:tblStylePr w:type="lastRow">
      <w:rPr>
        <w:color w:val="000080"/>
      </w:rPr>
      <w:tblPr>
        <w:tblStyle w:val="106"/>
        <w:tblLayout w:type="fixed"/>
      </w:tblPr>
      <w:tcPr>
        <w:tcBorders>
          <w:top w:val="nil"/>
          <w:left w:val="nil"/>
          <w:bottom w:val="single" w:color="000000" w:sz="6" w:space="0"/>
          <w:right w:val="nil"/>
          <w:insideH w:val="nil"/>
          <w:insideV w:val="nil"/>
          <w:tl2br w:val="nil"/>
          <w:tr2bl w:val="nil"/>
        </w:tcBorders>
        <w:shd w:val="pct50" w:color="000000" w:fill="FFFFFF"/>
        <w:textDirection w:val="lrTb"/>
      </w:tcPr>
    </w:tblStylePr>
    <w:tblStylePr w:type="firstCol">
      <w:rPr>
        <w:b/>
        <w:bCs/>
      </w:rPr>
      <w:tblPr>
        <w:tblStyle w:val="106"/>
        <w:tblLayout w:type="fixed"/>
      </w:tblPr>
      <w:tcPr>
        <w:textDirection w:val="lrTb"/>
      </w:tcPr>
    </w:tblStylePr>
    <w:tblStylePr w:type="nwCell">
      <w:rPr>
        <w:b/>
        <w:bCs/>
      </w:rPr>
      <w:tblPr>
        <w:tblStyle w:val="106"/>
        <w:tblLayout w:type="fixed"/>
      </w:tblPr>
      <w:tcPr>
        <w:textDirection w:val="lrTb"/>
      </w:tcPr>
    </w:tblStylePr>
    <w:tblStylePr w:type="swCell">
      <w:rPr>
        <w:color w:val="000080"/>
      </w:rPr>
      <w:tblPr>
        <w:tblStyle w:val="106"/>
        <w:tblLayout w:type="fixed"/>
      </w:tblPr>
      <w:tcPr>
        <w:textDirection w:val="lrTb"/>
      </w:tcPr>
    </w:tblStylePr>
  </w:style>
  <w:style w:type="table" w:styleId="117">
    <w:name w:val="Table Simple 1"/>
    <w:basedOn w:val="106"/>
    <w:semiHidden/>
    <w:uiPriority w:val="0"/>
    <w:pPr>
      <w:adjustRightInd w:val="0"/>
      <w:snapToGrid w:val="0"/>
      <w:spacing w:before="160" w:after="160" w:line="240" w:lineRule="atLeast"/>
      <w:ind w:left="1701"/>
    </w:pPr>
    <w:tblPr>
      <w:tblStyle w:val="106"/>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extDirection w:val="lrTb"/>
    </w:tcPr>
    <w:tblStylePr w:type="firstRow">
      <w:tblPr>
        <w:tblStyle w:val="106"/>
        <w:tblLayout w:type="fixed"/>
      </w:tblPr>
      <w:tcPr>
        <w:tcBorders>
          <w:top w:val="nil"/>
          <w:left w:val="nil"/>
          <w:bottom w:val="single" w:color="008000" w:sz="6" w:space="0"/>
          <w:right w:val="nil"/>
          <w:insideH w:val="nil"/>
          <w:insideV w:val="nil"/>
          <w:tl2br w:val="nil"/>
          <w:tr2bl w:val="nil"/>
        </w:tcBorders>
        <w:textDirection w:val="lrTb"/>
      </w:tcPr>
    </w:tblStylePr>
    <w:tblStylePr w:type="lastRow">
      <w:tblPr>
        <w:tblStyle w:val="106"/>
        <w:tblLayout w:type="fixed"/>
      </w:tblPr>
      <w:tcPr>
        <w:tcBorders>
          <w:top w:val="single" w:color="008000" w:sz="6" w:space="0"/>
          <w:left w:val="nil"/>
          <w:bottom w:val="nil"/>
          <w:right w:val="nil"/>
          <w:insideH w:val="nil"/>
          <w:insideV w:val="nil"/>
          <w:tl2br w:val="nil"/>
          <w:tr2bl w:val="nil"/>
        </w:tcBorders>
        <w:textDirection w:val="lrTb"/>
      </w:tcPr>
    </w:tblStylePr>
  </w:style>
  <w:style w:type="table" w:styleId="118">
    <w:name w:val="Table Simple 2"/>
    <w:basedOn w:val="106"/>
    <w:semiHidden/>
    <w:uiPriority w:val="0"/>
    <w:pPr>
      <w:adjustRightInd w:val="0"/>
      <w:snapToGrid w:val="0"/>
      <w:spacing w:before="160" w:after="160" w:line="240" w:lineRule="atLeast"/>
      <w:ind w:left="1701"/>
    </w:pPr>
    <w:tblPr>
      <w:tblStyle w:val="106"/>
      <w:tblLayout w:type="fixed"/>
      <w:tblCellMar>
        <w:top w:w="0" w:type="dxa"/>
        <w:left w:w="108" w:type="dxa"/>
        <w:bottom w:w="0" w:type="dxa"/>
        <w:right w:w="108" w:type="dxa"/>
      </w:tblCellMar>
    </w:tblPr>
    <w:tcPr>
      <w:textDirection w:val="lrTb"/>
    </w:tcPr>
    <w:tblStylePr w:type="firstRow">
      <w:rPr>
        <w:b/>
        <w:bCs/>
      </w:rPr>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lastRow">
      <w:rPr>
        <w:b/>
        <w:bCs/>
        <w:color w:val="auto"/>
      </w:rPr>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tcBorders>
          <w:top w:val="nil"/>
          <w:left w:val="nil"/>
          <w:bottom w:val="nil"/>
          <w:right w:val="single" w:color="000000" w:sz="12" w:space="0"/>
          <w:insideH w:val="nil"/>
          <w:insideV w:val="nil"/>
          <w:tl2br w:val="nil"/>
          <w:tr2bl w:val="nil"/>
        </w:tcBorders>
        <w:textDirection w:val="lrTb"/>
      </w:tcPr>
    </w:tblStylePr>
    <w:tblStylePr w:type="lastCol">
      <w:rPr>
        <w:b/>
        <w:bCs/>
      </w:rPr>
      <w:tblPr>
        <w:tblStyle w:val="106"/>
        <w:tblLayout w:type="fixed"/>
      </w:tblPr>
      <w:tcPr>
        <w:tcBorders>
          <w:top w:val="nil"/>
          <w:left w:val="single" w:color="000000" w:sz="6" w:space="0"/>
          <w:bottom w:val="nil"/>
          <w:right w:val="nil"/>
          <w:insideH w:val="nil"/>
          <w:insideV w:val="nil"/>
          <w:tl2br w:val="nil"/>
          <w:tr2bl w:val="nil"/>
        </w:tcBorders>
        <w:textDirection w:val="lrTb"/>
      </w:tcPr>
    </w:tblStylePr>
    <w:tblStylePr w:type="neCell">
      <w:rPr>
        <w:b/>
        <w:bCs/>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19">
    <w:name w:val="Table Simple 3"/>
    <w:basedOn w:val="106"/>
    <w:semiHidden/>
    <w:uiPriority w:val="0"/>
    <w:pPr>
      <w:adjustRightInd w:val="0"/>
      <w:snapToGrid w:val="0"/>
      <w:spacing w:before="160" w:after="160" w:line="240" w:lineRule="atLeast"/>
      <w:ind w:left="1701"/>
    </w:pPr>
    <w:tblPr>
      <w:tblStyle w:val="106"/>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extDirection w:val="lrTb"/>
    </w:tcPr>
    <w:tblStylePr w:type="firstRow">
      <w:rPr>
        <w:b/>
        <w:bCs/>
        <w:color w:val="FFFFFF"/>
      </w:rPr>
      <w:tblPr>
        <w:tblStyle w:val="106"/>
        <w:tblLayout w:type="fixed"/>
      </w:tblPr>
      <w:tcPr>
        <w:shd w:val="solid" w:color="000000" w:fill="FFFFFF"/>
        <w:textDirection w:val="lrTb"/>
      </w:tcPr>
    </w:tblStylePr>
  </w:style>
  <w:style w:type="table" w:styleId="120">
    <w:name w:val="Table Subtle 1"/>
    <w:basedOn w:val="106"/>
    <w:semiHidden/>
    <w:uiPriority w:val="0"/>
    <w:pPr>
      <w:adjustRightInd w:val="0"/>
      <w:snapToGrid w:val="0"/>
      <w:spacing w:before="160" w:after="160" w:line="240" w:lineRule="atLeast"/>
      <w:ind w:left="1701"/>
    </w:pPr>
    <w:tblPr>
      <w:tblStyle w:val="106"/>
      <w:tblStyleRowBandSize w:val="1"/>
      <w:tblLayout w:type="fixed"/>
      <w:tblCellMar>
        <w:top w:w="0" w:type="dxa"/>
        <w:left w:w="108" w:type="dxa"/>
        <w:bottom w:w="0" w:type="dxa"/>
        <w:right w:w="108" w:type="dxa"/>
      </w:tblCellMar>
    </w:tblPr>
    <w:tcPr>
      <w:textDirection w:val="lrTb"/>
    </w:tcPr>
    <w:tblStylePr w:type="firstRow">
      <w:tblPr>
        <w:tblStyle w:val="106"/>
        <w:tblLayout w:type="fixed"/>
      </w:tblPr>
      <w:tcPr>
        <w:tcBorders>
          <w:top w:val="single" w:color="000000" w:sz="6" w:space="0"/>
          <w:left w:val="nil"/>
          <w:bottom w:val="single" w:color="000000" w:sz="12" w:space="0"/>
          <w:right w:val="nil"/>
          <w:insideH w:val="nil"/>
          <w:insideV w:val="nil"/>
          <w:tl2br w:val="nil"/>
          <w:tr2bl w:val="nil"/>
        </w:tcBorders>
        <w:textDirection w:val="lrTb"/>
      </w:tcPr>
    </w:tblStylePr>
    <w:tblStylePr w:type="lastRow">
      <w:tblPr>
        <w:tblStyle w:val="106"/>
        <w:tblLayout w:type="fixed"/>
      </w:tblPr>
      <w:tcPr>
        <w:tcBorders>
          <w:top w:val="single" w:color="000000" w:sz="12" w:space="0"/>
          <w:left w:val="nil"/>
          <w:bottom w:val="nil"/>
          <w:right w:val="nil"/>
          <w:insideH w:val="nil"/>
          <w:insideV w:val="nil"/>
          <w:tl2br w:val="nil"/>
          <w:tr2bl w:val="nil"/>
        </w:tcBorders>
        <w:shd w:val="pct25" w:color="800080" w:fill="FFFFFF"/>
        <w:textDirection w:val="lrTb"/>
      </w:tcPr>
    </w:tblStylePr>
    <w:tblStylePr w:type="firstCol">
      <w:tblPr>
        <w:tblStyle w:val="106"/>
        <w:tblLayout w:type="fixed"/>
      </w:tblPr>
      <w:tcPr>
        <w:tcBorders>
          <w:top w:val="nil"/>
          <w:left w:val="nil"/>
          <w:bottom w:val="nil"/>
          <w:right w:val="single" w:color="000000" w:sz="12" w:space="0"/>
          <w:insideH w:val="nil"/>
          <w:insideV w:val="nil"/>
          <w:tl2br w:val="nil"/>
          <w:tr2bl w:val="nil"/>
        </w:tcBorders>
        <w:textDirection w:val="lrTb"/>
      </w:tcPr>
    </w:tblStylePr>
    <w:tblStylePr w:type="lastCol">
      <w:tblPr>
        <w:tblStyle w:val="106"/>
        <w:tblLayout w:type="fixed"/>
      </w:tblPr>
      <w:tcPr>
        <w:tcBorders>
          <w:top w:val="nil"/>
          <w:left w:val="single" w:color="000000" w:sz="12" w:space="0"/>
          <w:bottom w:val="nil"/>
          <w:right w:val="nil"/>
          <w:insideH w:val="nil"/>
          <w:insideV w:val="nil"/>
          <w:tl2br w:val="nil"/>
          <w:tr2bl w:val="nil"/>
        </w:tcBorders>
        <w:textDirection w:val="lrTb"/>
      </w:tcPr>
    </w:tblStylePr>
    <w:tblStylePr w:type="band1Horz">
      <w:tblPr>
        <w:tblStyle w:val="106"/>
        <w:tblLayout w:type="fixed"/>
      </w:tblPr>
      <w:tcPr>
        <w:tcBorders>
          <w:top w:val="nil"/>
          <w:left w:val="nil"/>
          <w:bottom w:val="single" w:color="000000" w:sz="6" w:space="0"/>
          <w:right w:val="nil"/>
          <w:insideH w:val="nil"/>
          <w:insideV w:val="nil"/>
          <w:tl2br w:val="nil"/>
          <w:tr2bl w:val="nil"/>
        </w:tcBorders>
        <w:shd w:val="pct25" w:color="808000" w:fill="FFFFFF"/>
        <w:textDirection w:val="lrTb"/>
      </w:tcPr>
    </w:tblStylePr>
    <w:tblStylePr w:type="neCell">
      <w:rPr>
        <w:b/>
        <w:bCs/>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21">
    <w:name w:val="Table Subtle 2"/>
    <w:basedOn w:val="106"/>
    <w:semiHidden/>
    <w:uiPriority w:val="0"/>
    <w:pPr>
      <w:adjustRightInd w:val="0"/>
      <w:snapToGrid w:val="0"/>
      <w:spacing w:before="160" w:after="160" w:line="240" w:lineRule="atLeast"/>
      <w:ind w:left="1701"/>
    </w:pPr>
    <w:tblPr>
      <w:tblStyle w:val="106"/>
      <w:tblBorders>
        <w:left w:val="single" w:color="000000" w:sz="6" w:space="0"/>
        <w:right w:val="single" w:color="000000" w:sz="6" w:space="0"/>
      </w:tblBorders>
      <w:tblLayout w:type="fixed"/>
      <w:tblCellMar>
        <w:top w:w="0" w:type="dxa"/>
        <w:left w:w="108" w:type="dxa"/>
        <w:bottom w:w="0" w:type="dxa"/>
        <w:right w:w="108" w:type="dxa"/>
      </w:tblCellMar>
    </w:tblPr>
    <w:tcPr>
      <w:textDirection w:val="lrTb"/>
    </w:tcPr>
    <w:tblStylePr w:type="firstRow">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lastRow">
      <w:tblPr>
        <w:tblStyle w:val="106"/>
        <w:tblLayout w:type="fixed"/>
      </w:tblPr>
      <w:tcPr>
        <w:tcBorders>
          <w:top w:val="single" w:color="000000" w:sz="12" w:space="0"/>
          <w:left w:val="nil"/>
          <w:bottom w:val="nil"/>
          <w:right w:val="nil"/>
          <w:insideH w:val="nil"/>
          <w:insideV w:val="nil"/>
          <w:tl2br w:val="nil"/>
          <w:tr2bl w:val="nil"/>
        </w:tcBorders>
        <w:textDirection w:val="lrTb"/>
      </w:tcPr>
    </w:tblStylePr>
    <w:tblStylePr w:type="firstCol">
      <w:tblPr>
        <w:tblStyle w:val="106"/>
        <w:tblLayout w:type="fixed"/>
      </w:tblPr>
      <w:tcPr>
        <w:tcBorders>
          <w:top w:val="nil"/>
          <w:left w:val="nil"/>
          <w:bottom w:val="nil"/>
          <w:right w:val="single" w:color="000000" w:sz="12" w:space="0"/>
          <w:insideH w:val="nil"/>
          <w:insideV w:val="nil"/>
          <w:tl2br w:val="nil"/>
          <w:tr2bl w:val="nil"/>
        </w:tcBorders>
        <w:shd w:val="pct25" w:color="008000" w:fill="FFFFFF"/>
        <w:textDirection w:val="lrTb"/>
      </w:tcPr>
    </w:tblStylePr>
    <w:tblStylePr w:type="lastCol">
      <w:tblPr>
        <w:tblStyle w:val="106"/>
        <w:tblLayout w:type="fixed"/>
      </w:tblPr>
      <w:tcPr>
        <w:tcBorders>
          <w:top w:val="nil"/>
          <w:left w:val="single" w:color="000000" w:sz="12" w:space="0"/>
          <w:bottom w:val="nil"/>
          <w:right w:val="nil"/>
          <w:insideH w:val="nil"/>
          <w:insideV w:val="nil"/>
          <w:tl2br w:val="nil"/>
          <w:tr2bl w:val="nil"/>
        </w:tcBorders>
        <w:shd w:val="pct25" w:color="808000" w:fill="FFFFFF"/>
        <w:textDirection w:val="lrTb"/>
      </w:tcPr>
    </w:tblStylePr>
    <w:tblStylePr w:type="neCell">
      <w:rPr>
        <w:b/>
        <w:bCs/>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22">
    <w:name w:val="Table 3D effects 1"/>
    <w:basedOn w:val="106"/>
    <w:semiHidden/>
    <w:uiPriority w:val="0"/>
    <w:pPr>
      <w:adjustRightInd w:val="0"/>
      <w:snapToGrid w:val="0"/>
      <w:spacing w:before="160" w:after="160" w:line="240" w:lineRule="atLeast"/>
      <w:ind w:left="1701"/>
    </w:pPr>
    <w:tblPr>
      <w:tblStyle w:val="106"/>
      <w:tblLayout w:type="fixed"/>
      <w:tblCellMar>
        <w:top w:w="0" w:type="dxa"/>
        <w:left w:w="108" w:type="dxa"/>
        <w:bottom w:w="0" w:type="dxa"/>
        <w:right w:w="108" w:type="dxa"/>
      </w:tblCellMar>
    </w:tblPr>
    <w:tcPr>
      <w:shd w:val="solid" w:color="C0C0C0" w:fill="FFFFFF"/>
      <w:textDirection w:val="lrTb"/>
    </w:tcPr>
    <w:tblStylePr w:type="firstRow">
      <w:rPr>
        <w:b/>
        <w:bCs/>
        <w:color w:val="800080"/>
      </w:rPr>
      <w:tblPr>
        <w:tblStyle w:val="106"/>
        <w:tblLayout w:type="fixed"/>
      </w:tblPr>
      <w:tcPr>
        <w:tcBorders>
          <w:top w:val="nil"/>
          <w:left w:val="nil"/>
          <w:bottom w:val="single" w:color="808080" w:sz="6" w:space="0"/>
          <w:right w:val="nil"/>
          <w:insideH w:val="nil"/>
          <w:insideV w:val="nil"/>
          <w:tl2br w:val="nil"/>
          <w:tr2bl w:val="nil"/>
        </w:tcBorders>
        <w:textDirection w:val="lrTb"/>
      </w:tcPr>
    </w:tblStylePr>
    <w:tblStylePr w:type="lastRow">
      <w:tblPr>
        <w:tblStyle w:val="106"/>
        <w:tblLayout w:type="fixed"/>
      </w:tblPr>
      <w:tcPr>
        <w:tcBorders>
          <w:top w:val="single" w:color="FFFFFF"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Style w:val="106"/>
        <w:tblLayout w:type="fixed"/>
      </w:tblPr>
      <w:tcPr>
        <w:tcBorders>
          <w:top w:val="nil"/>
          <w:left w:val="single" w:color="FFFFFF" w:sz="6" w:space="0"/>
          <w:bottom w:val="nil"/>
          <w:right w:val="nil"/>
          <w:insideH w:val="nil"/>
          <w:insideV w:val="nil"/>
          <w:tl2br w:val="nil"/>
          <w:tr2bl w:val="nil"/>
        </w:tcBorders>
        <w:textDirection w:val="lrTb"/>
      </w:tcPr>
    </w:tblStylePr>
    <w:tblStylePr w:type="neCell">
      <w:tblPr>
        <w:tblStyle w:val="106"/>
        <w:tblLayout w:type="fixed"/>
      </w:tblPr>
      <w:tcPr>
        <w:textDirection w:val="lrTb"/>
      </w:tcPr>
    </w:tblStylePr>
    <w:tblStylePr w:type="nwCell">
      <w:tblPr>
        <w:tblStyle w:val="106"/>
        <w:tblLayout w:type="fixed"/>
      </w:tblPr>
      <w:tcPr>
        <w:textDirection w:val="lrTb"/>
      </w:tcPr>
    </w:tblStylePr>
    <w:tblStylePr w:type="seCell">
      <w:tblPr>
        <w:tblStyle w:val="106"/>
        <w:tblLayout w:type="fixed"/>
      </w:tblPr>
      <w:tcPr>
        <w:textDirection w:val="lrTb"/>
      </w:tcPr>
    </w:tblStylePr>
    <w:tblStylePr w:type="swCell">
      <w:rPr>
        <w:color w:val="000080"/>
      </w:rPr>
      <w:tblPr>
        <w:tblStyle w:val="106"/>
        <w:tblLayout w:type="fixed"/>
      </w:tblPr>
      <w:tcPr>
        <w:textDirection w:val="lrTb"/>
      </w:tcPr>
    </w:tblStylePr>
  </w:style>
  <w:style w:type="table" w:styleId="123">
    <w:name w:val="Table 3D effects 2"/>
    <w:basedOn w:val="106"/>
    <w:semiHidden/>
    <w:uiPriority w:val="0"/>
    <w:pPr>
      <w:adjustRightInd w:val="0"/>
      <w:snapToGrid w:val="0"/>
      <w:spacing w:before="160" w:after="160" w:line="240" w:lineRule="atLeast"/>
      <w:ind w:left="1701"/>
    </w:pPr>
    <w:tblPr>
      <w:tblStyle w:val="106"/>
      <w:tblStyleRowBandSize w:val="1"/>
      <w:tblLayout w:type="fixed"/>
      <w:tblCellMar>
        <w:top w:w="0" w:type="dxa"/>
        <w:left w:w="108" w:type="dxa"/>
        <w:bottom w:w="0" w:type="dxa"/>
        <w:right w:w="108" w:type="dxa"/>
      </w:tblCellMar>
    </w:tblPr>
    <w:tcPr>
      <w:shd w:val="solid" w:color="C0C0C0" w:fill="FFFFFF"/>
      <w:textDirection w:val="lrTb"/>
    </w:tcPr>
    <w:tblStylePr w:type="firstRow">
      <w:rPr>
        <w:b/>
        <w:bCs/>
      </w:rPr>
      <w:tblPr>
        <w:tblStyle w:val="106"/>
        <w:tblLayout w:type="fixed"/>
      </w:tblPr>
      <w:tcPr>
        <w:textDirection w:val="lrTb"/>
      </w:tcPr>
    </w:tblStylePr>
    <w:tblStylePr w:type="firstCol">
      <w:tblPr>
        <w:tblStyle w:val="106"/>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Style w:val="106"/>
        <w:tblLayout w:type="fixed"/>
      </w:tblPr>
      <w:tcPr>
        <w:tcBorders>
          <w:top w:val="nil"/>
          <w:left w:val="nil"/>
          <w:bottom w:val="nil"/>
          <w:right w:val="single" w:color="FFFFFF" w:sz="6" w:space="0"/>
          <w:insideH w:val="nil"/>
          <w:insideV w:val="nil"/>
          <w:tl2br w:val="nil"/>
          <w:tr2bl w:val="nil"/>
        </w:tcBorders>
        <w:textDirection w:val="lrTb"/>
      </w:tcPr>
    </w:tblStylePr>
    <w:tblStylePr w:type="band1Horz">
      <w:tblPr>
        <w:tblStyle w:val="106"/>
        <w:tblLayout w:type="fixed"/>
      </w:tblPr>
      <w:tcPr>
        <w:tcBorders>
          <w:top w:val="single" w:color="808080" w:sz="6" w:space="0"/>
          <w:left w:val="nil"/>
          <w:bottom w:val="single" w:color="FFFFFF" w:sz="6" w:space="0"/>
          <w:right w:val="nil"/>
          <w:insideH w:val="nil"/>
          <w:insideV w:val="nil"/>
          <w:tl2br w:val="nil"/>
          <w:tr2bl w:val="nil"/>
        </w:tcBorders>
        <w:textDirection w:val="lrTb"/>
      </w:tcPr>
    </w:tblStylePr>
    <w:tblStylePr w:type="swCell">
      <w:rPr>
        <w:b/>
        <w:bCs/>
      </w:rPr>
      <w:tblPr>
        <w:tblStyle w:val="106"/>
        <w:tblLayout w:type="fixed"/>
      </w:tblPr>
      <w:tcPr>
        <w:textDirection w:val="lrTb"/>
      </w:tcPr>
    </w:tblStylePr>
  </w:style>
  <w:style w:type="table" w:styleId="124">
    <w:name w:val="Table 3D effects 3"/>
    <w:basedOn w:val="106"/>
    <w:semiHidden/>
    <w:uiPriority w:val="0"/>
    <w:pPr>
      <w:adjustRightInd w:val="0"/>
      <w:snapToGrid w:val="0"/>
      <w:spacing w:before="160" w:after="160" w:line="240" w:lineRule="atLeast"/>
      <w:ind w:left="1701"/>
    </w:pPr>
    <w:tblPr>
      <w:tblStyle w:val="106"/>
      <w:tblStyleRowBandSize w:val="1"/>
      <w:tblStyleColBandSize w:val="1"/>
      <w:tblLayout w:type="fixed"/>
      <w:tblCellMar>
        <w:top w:w="0" w:type="dxa"/>
        <w:left w:w="108" w:type="dxa"/>
        <w:bottom w:w="0" w:type="dxa"/>
        <w:right w:w="108" w:type="dxa"/>
      </w:tblCellMar>
    </w:tblPr>
    <w:tcPr>
      <w:textDirection w:val="lrTb"/>
    </w:tcPr>
    <w:tblStylePr w:type="firstRow">
      <w:rPr>
        <w:b/>
        <w:bCs/>
      </w:rPr>
      <w:tblPr>
        <w:tblStyle w:val="106"/>
        <w:tblLayout w:type="fixed"/>
      </w:tblPr>
      <w:tcPr>
        <w:textDirection w:val="lrTb"/>
      </w:tcPr>
    </w:tblStylePr>
    <w:tblStylePr w:type="firstCol">
      <w:tblPr>
        <w:tblStyle w:val="106"/>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Style w:val="106"/>
        <w:tblLayout w:type="fixed"/>
      </w:tblPr>
      <w:tcPr>
        <w:tcBorders>
          <w:top w:val="nil"/>
          <w:left w:val="nil"/>
          <w:bottom w:val="nil"/>
          <w:right w:val="single" w:color="FFFFFF" w:sz="6" w:space="0"/>
          <w:insideH w:val="nil"/>
          <w:insideV w:val="nil"/>
          <w:tl2br w:val="nil"/>
          <w:tr2bl w:val="nil"/>
        </w:tcBorders>
        <w:textDirection w:val="lrTb"/>
      </w:tcPr>
    </w:tblStylePr>
    <w:tblStylePr w:type="band1Vert">
      <w:rPr>
        <w:color w:val="auto"/>
      </w:rPr>
      <w:tblPr>
        <w:tblStyle w:val="106"/>
        <w:tblLayout w:type="fixed"/>
      </w:tblPr>
      <w:tcPr>
        <w:shd w:val="solid" w:color="C0C0C0" w:fill="FFFFFF"/>
        <w:textDirection w:val="lrTb"/>
      </w:tcPr>
    </w:tblStylePr>
    <w:tblStylePr w:type="band2Vert">
      <w:rPr>
        <w:color w:val="auto"/>
      </w:rPr>
      <w:tblPr>
        <w:tblStyle w:val="106"/>
        <w:tblLayout w:type="fixed"/>
      </w:tblPr>
      <w:tcPr>
        <w:shd w:val="pct50" w:color="C0C0C0" w:fill="FFFFFF"/>
        <w:textDirection w:val="lrTb"/>
      </w:tcPr>
    </w:tblStylePr>
    <w:tblStylePr w:type="band1Horz">
      <w:tblPr>
        <w:tblStyle w:val="106"/>
        <w:tblLayout w:type="fixed"/>
      </w:tblPr>
      <w:tcPr>
        <w:tcBorders>
          <w:top w:val="single" w:color="808080" w:sz="6" w:space="0"/>
          <w:left w:val="nil"/>
          <w:bottom w:val="single" w:color="FFFFFF" w:sz="6" w:space="0"/>
          <w:right w:val="nil"/>
          <w:insideH w:val="nil"/>
          <w:insideV w:val="nil"/>
          <w:tl2br w:val="nil"/>
          <w:tr2bl w:val="nil"/>
        </w:tcBorders>
        <w:textDirection w:val="lrTb"/>
      </w:tcPr>
    </w:tblStylePr>
    <w:tblStylePr w:type="swCell">
      <w:rPr>
        <w:b/>
        <w:bCs/>
      </w:rPr>
      <w:tblPr>
        <w:tblStyle w:val="106"/>
        <w:tblLayout w:type="fixed"/>
      </w:tblPr>
      <w:tcPr>
        <w:textDirection w:val="lrTb"/>
      </w:tcPr>
    </w:tblStylePr>
  </w:style>
  <w:style w:type="table" w:styleId="125">
    <w:name w:val="Table List 1"/>
    <w:basedOn w:val="106"/>
    <w:semiHidden/>
    <w:uiPriority w:val="0"/>
    <w:pPr>
      <w:adjustRightInd w:val="0"/>
      <w:snapToGrid w:val="0"/>
      <w:spacing w:before="160" w:after="160" w:line="240" w:lineRule="atLeast"/>
      <w:ind w:left="1701"/>
    </w:pPr>
    <w:tblPr>
      <w:tblStyle w:val="106"/>
      <w:tblStyleRowBandSize w:val="1"/>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cPr>
      <w:textDirection w:val="lrTb"/>
    </w:tcPr>
    <w:tblStylePr w:type="firstRow">
      <w:rPr>
        <w:b/>
        <w:bCs/>
        <w:i/>
        <w:iCs/>
        <w:color w:val="800000"/>
      </w:rPr>
      <w:tblPr>
        <w:tblStyle w:val="106"/>
        <w:tblLayout w:type="fixed"/>
      </w:tblPr>
      <w:tcPr>
        <w:tcBorders>
          <w:top w:val="nil"/>
          <w:left w:val="nil"/>
          <w:bottom w:val="single" w:color="000000" w:sz="6" w:space="0"/>
          <w:right w:val="nil"/>
          <w:insideH w:val="nil"/>
          <w:insideV w:val="nil"/>
          <w:tl2br w:val="nil"/>
          <w:tr2bl w:val="nil"/>
        </w:tcBorders>
        <w:shd w:val="solid" w:color="C0C0C0" w:fill="FFFFFF"/>
        <w:textDirection w:val="lrTb"/>
      </w:tcPr>
    </w:tblStylePr>
    <w:tblStylePr w:type="lastRow">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band1Horz">
      <w:rPr>
        <w:color w:val="auto"/>
      </w:rPr>
      <w:tblPr>
        <w:tblStyle w:val="106"/>
        <w:tblLayout w:type="fixed"/>
      </w:tblPr>
      <w:tcPr>
        <w:shd w:val="solid" w:color="C0C0C0" w:fill="FFFFFF"/>
        <w:textDirection w:val="lrTb"/>
      </w:tcPr>
    </w:tblStylePr>
    <w:tblStylePr w:type="band2Horz">
      <w:rPr>
        <w:color w:val="auto"/>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26">
    <w:name w:val="Table List 2"/>
    <w:basedOn w:val="106"/>
    <w:semiHidden/>
    <w:uiPriority w:val="0"/>
    <w:pPr>
      <w:adjustRightInd w:val="0"/>
      <w:snapToGrid w:val="0"/>
      <w:spacing w:before="160" w:after="160" w:line="240" w:lineRule="atLeast"/>
      <w:ind w:left="1701"/>
    </w:pPr>
    <w:tblPr>
      <w:tblStyle w:val="106"/>
      <w:tblStyleRowBandSize w:val="2"/>
      <w:tblBorders>
        <w:bottom w:val="single" w:color="808080" w:sz="12" w:space="0"/>
      </w:tblBorders>
      <w:tblLayout w:type="fixed"/>
      <w:tblCellMar>
        <w:top w:w="0" w:type="dxa"/>
        <w:left w:w="108" w:type="dxa"/>
        <w:bottom w:w="0" w:type="dxa"/>
        <w:right w:w="108" w:type="dxa"/>
      </w:tblCellMar>
    </w:tblPr>
    <w:tcPr>
      <w:textDirection w:val="lrTb"/>
    </w:tcPr>
    <w:tblStylePr w:type="firstRow">
      <w:rPr>
        <w:b/>
        <w:bCs/>
        <w:color w:val="FFFFFF"/>
      </w:rPr>
      <w:tblPr>
        <w:tblStyle w:val="106"/>
        <w:tblLayout w:type="fixed"/>
      </w:tblPr>
      <w:tcPr>
        <w:tcBorders>
          <w:top w:val="nil"/>
          <w:left w:val="nil"/>
          <w:bottom w:val="single" w:color="000000" w:sz="6" w:space="0"/>
          <w:right w:val="nil"/>
          <w:insideH w:val="nil"/>
          <w:insideV w:val="nil"/>
          <w:tl2br w:val="nil"/>
          <w:tr2bl w:val="nil"/>
        </w:tcBorders>
        <w:shd w:val="pct75" w:color="008080" w:fill="008000"/>
        <w:textDirection w:val="lrTb"/>
      </w:tcPr>
    </w:tblStylePr>
    <w:tblStylePr w:type="lastRow">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band1Horz">
      <w:rPr>
        <w:color w:val="auto"/>
      </w:rPr>
      <w:tblPr>
        <w:tblStyle w:val="106"/>
        <w:tblLayout w:type="fixed"/>
      </w:tblPr>
      <w:tcPr>
        <w:shd w:val="pct20" w:color="00FF00" w:fill="FFFFFF"/>
        <w:textDirection w:val="lrTb"/>
      </w:tcPr>
    </w:tblStylePr>
    <w:tblStylePr w:type="band2Horz">
      <w:rPr>
        <w:color w:val="auto"/>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27">
    <w:name w:val="Table List 3"/>
    <w:basedOn w:val="106"/>
    <w:semiHidden/>
    <w:uiPriority w:val="0"/>
    <w:pPr>
      <w:adjustRightInd w:val="0"/>
      <w:snapToGrid w:val="0"/>
      <w:spacing w:before="160" w:after="160" w:line="240" w:lineRule="atLeast"/>
      <w:ind w:left="1701"/>
    </w:pPr>
    <w:tblPr>
      <w:tblStyle w:val="106"/>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color w:val="000080"/>
      </w:rPr>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lastRow">
      <w:tblPr>
        <w:tblStyle w:val="106"/>
        <w:tblLayout w:type="fixed"/>
      </w:tblPr>
      <w:tcPr>
        <w:tcBorders>
          <w:top w:val="single" w:color="000000" w:sz="12" w:space="0"/>
          <w:left w:val="nil"/>
          <w:bottom w:val="nil"/>
          <w:right w:val="nil"/>
          <w:insideH w:val="nil"/>
          <w:insideV w:val="nil"/>
          <w:tl2br w:val="nil"/>
          <w:tr2bl w:val="nil"/>
        </w:tcBorders>
        <w:textDirection w:val="lrTb"/>
      </w:tcPr>
    </w:tblStylePr>
    <w:tblStylePr w:type="swCell">
      <w:rPr>
        <w:i/>
        <w:iCs/>
        <w:color w:val="000080"/>
      </w:rPr>
      <w:tblPr>
        <w:tblStyle w:val="106"/>
        <w:tblLayout w:type="fixed"/>
      </w:tblPr>
      <w:tcPr>
        <w:textDirection w:val="lrTb"/>
      </w:tcPr>
    </w:tblStylePr>
  </w:style>
  <w:style w:type="table" w:styleId="128">
    <w:name w:val="Table List 4"/>
    <w:basedOn w:val="106"/>
    <w:semiHidden/>
    <w:uiPriority w:val="0"/>
    <w:pPr>
      <w:adjustRightInd w:val="0"/>
      <w:snapToGrid w:val="0"/>
      <w:spacing w:before="160" w:after="160" w:line="240" w:lineRule="atLeast"/>
      <w:ind w:left="1701"/>
    </w:pPr>
    <w:tblPr>
      <w:tblStyle w:val="106"/>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color w:val="FFFFFF"/>
      </w:rPr>
      <w:tblPr>
        <w:tblStyle w:val="106"/>
        <w:tblLayout w:type="fixed"/>
      </w:tblPr>
      <w:tcPr>
        <w:tcBorders>
          <w:top w:val="nil"/>
          <w:left w:val="nil"/>
          <w:bottom w:val="single" w:color="000000" w:sz="12" w:space="0"/>
          <w:right w:val="nil"/>
          <w:insideH w:val="nil"/>
          <w:insideV w:val="nil"/>
          <w:tl2br w:val="nil"/>
          <w:tr2bl w:val="nil"/>
        </w:tcBorders>
        <w:shd w:val="solid" w:color="808080" w:fill="FFFFFF"/>
        <w:textDirection w:val="lrTb"/>
      </w:tcPr>
    </w:tblStylePr>
  </w:style>
  <w:style w:type="table" w:styleId="129">
    <w:name w:val="Table List 5"/>
    <w:basedOn w:val="106"/>
    <w:semiHidden/>
    <w:uiPriority w:val="0"/>
    <w:pPr>
      <w:adjustRightInd w:val="0"/>
      <w:snapToGrid w:val="0"/>
      <w:spacing w:before="160" w:after="160" w:line="240" w:lineRule="atLeast"/>
      <w:ind w:left="1701"/>
    </w:pPr>
    <w:tblPr>
      <w:tblStyle w:val="106"/>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rPr>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firstCol">
      <w:rPr>
        <w:b/>
        <w:bCs/>
      </w:rPr>
      <w:tblPr>
        <w:tblStyle w:val="106"/>
        <w:tblLayout w:type="fixed"/>
      </w:tblPr>
      <w:tcPr>
        <w:textDirection w:val="lrTb"/>
      </w:tcPr>
    </w:tblStylePr>
  </w:style>
  <w:style w:type="table" w:styleId="130">
    <w:name w:val="Table List 6"/>
    <w:basedOn w:val="106"/>
    <w:semiHidden/>
    <w:uiPriority w:val="0"/>
    <w:pPr>
      <w:adjustRightInd w:val="0"/>
      <w:snapToGrid w:val="0"/>
      <w:spacing w:before="160" w:after="160" w:line="240" w:lineRule="atLeast"/>
      <w:ind w:left="1701"/>
    </w:pPr>
    <w:tblPr>
      <w:tblStyle w:val="106"/>
      <w:tblStyleRowBandSize w:val="1"/>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extDirection w:val="lrTb"/>
    </w:tcPr>
    <w:tblStylePr w:type="firstRow">
      <w:rPr>
        <w:b/>
        <w:bCs/>
      </w:rPr>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firstCol">
      <w:rPr>
        <w:b/>
        <w:bCs/>
      </w:rPr>
      <w:tblPr>
        <w:tblStyle w:val="106"/>
        <w:tblLayout w:type="fixed"/>
      </w:tblPr>
      <w:tcPr>
        <w:tcBorders>
          <w:top w:val="nil"/>
          <w:left w:val="nil"/>
          <w:bottom w:val="nil"/>
          <w:right w:val="single" w:color="000000" w:sz="12" w:space="0"/>
          <w:insideH w:val="nil"/>
          <w:insideV w:val="nil"/>
          <w:tl2br w:val="nil"/>
          <w:tr2bl w:val="nil"/>
        </w:tcBorders>
        <w:textDirection w:val="lrTb"/>
      </w:tcPr>
    </w:tblStylePr>
    <w:tblStylePr w:type="band1Horz">
      <w:tblPr>
        <w:tblStyle w:val="106"/>
        <w:tblLayout w:type="fixed"/>
      </w:tblPr>
      <w:tcPr>
        <w:shd w:val="pct25" w:color="000000" w:fill="FFFFFF"/>
        <w:textDirection w:val="lrTb"/>
      </w:tcPr>
    </w:tblStylePr>
    <w:tblStylePr w:type="nwCell">
      <w:tblPr>
        <w:tblStyle w:val="106"/>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31">
    <w:name w:val="Table List 7"/>
    <w:basedOn w:val="106"/>
    <w:semiHidden/>
    <w:uiPriority w:val="0"/>
    <w:pPr>
      <w:adjustRightInd w:val="0"/>
      <w:snapToGrid w:val="0"/>
      <w:spacing w:before="160" w:after="160" w:line="240" w:lineRule="atLeast"/>
      <w:ind w:left="1701"/>
    </w:pPr>
    <w:tblPr>
      <w:tblStyle w:val="106"/>
      <w:tblStyleRowBandSize w:val="1"/>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cPr>
      <w:textDirection w:val="lrTb"/>
    </w:tcPr>
    <w:tblStylePr w:type="firstRow">
      <w:rPr>
        <w:b/>
        <w:bCs/>
      </w:rPr>
      <w:tblPr>
        <w:tblStyle w:val="106"/>
        <w:tblLayout w:type="fixed"/>
      </w:tblPr>
      <w:tcPr>
        <w:tcBorders>
          <w:top w:val="nil"/>
          <w:left w:val="nil"/>
          <w:bottom w:val="single" w:color="008000" w:sz="12" w:space="0"/>
          <w:right w:val="nil"/>
          <w:insideH w:val="nil"/>
          <w:insideV w:val="nil"/>
          <w:tl2br w:val="nil"/>
          <w:tr2bl w:val="nil"/>
        </w:tcBorders>
        <w:shd w:val="solid" w:color="C0C0C0" w:fill="FFFFFF"/>
        <w:textDirection w:val="lrTb"/>
      </w:tcPr>
    </w:tblStylePr>
    <w:tblStylePr w:type="lastRow">
      <w:rPr>
        <w:b/>
        <w:bCs/>
      </w:rPr>
      <w:tblPr>
        <w:tblStyle w:val="106"/>
        <w:tblLayout w:type="fixed"/>
      </w:tblPr>
      <w:tcPr>
        <w:tcBorders>
          <w:top w:val="single" w:color="008000" w:sz="12" w:space="0"/>
          <w:left w:val="nil"/>
          <w:bottom w:val="nil"/>
          <w:right w:val="nil"/>
          <w:insideH w:val="nil"/>
          <w:insideV w:val="nil"/>
          <w:tl2br w:val="nil"/>
          <w:tr2bl w:val="nil"/>
        </w:tcBorders>
        <w:textDirection w:val="lrTb"/>
      </w:tcPr>
    </w:tblStylePr>
    <w:tblStylePr w:type="firstCol">
      <w:rPr>
        <w:b/>
        <w:bCs/>
      </w:rPr>
      <w:tblPr>
        <w:tblStyle w:val="106"/>
        <w:tblLayout w:type="fixed"/>
      </w:tblPr>
      <w:tcPr>
        <w:textDirection w:val="lrTb"/>
      </w:tcPr>
    </w:tblStylePr>
    <w:tblStylePr w:type="lastCol">
      <w:rPr>
        <w:b/>
        <w:bCs/>
      </w:rPr>
      <w:tblPr>
        <w:tblStyle w:val="106"/>
        <w:tblLayout w:type="fixed"/>
      </w:tblPr>
      <w:tcPr>
        <w:textDirection w:val="lrTb"/>
      </w:tcPr>
    </w:tblStylePr>
    <w:tblStylePr w:type="band1Horz">
      <w:rPr>
        <w:color w:val="auto"/>
      </w:rPr>
      <w:tblPr>
        <w:tblStyle w:val="106"/>
        <w:tblLayout w:type="fixed"/>
      </w:tblPr>
      <w:tcPr>
        <w:shd w:val="pct20" w:color="000000" w:fill="FFFFFF"/>
        <w:textDirection w:val="lrTb"/>
      </w:tcPr>
    </w:tblStylePr>
    <w:tblStylePr w:type="band2Horz">
      <w:tblPr>
        <w:tblStyle w:val="106"/>
        <w:tblLayout w:type="fixed"/>
      </w:tblPr>
      <w:tcPr>
        <w:shd w:val="pct25" w:color="FFFF00" w:fill="FFFFFF"/>
        <w:textDirection w:val="lrTb"/>
      </w:tcPr>
    </w:tblStylePr>
  </w:style>
  <w:style w:type="table" w:styleId="132">
    <w:name w:val="Table List 8"/>
    <w:basedOn w:val="106"/>
    <w:semiHidden/>
    <w:uiPriority w:val="0"/>
    <w:pPr>
      <w:adjustRightInd w:val="0"/>
      <w:snapToGrid w:val="0"/>
      <w:spacing w:before="160" w:after="160" w:line="240" w:lineRule="atLeast"/>
      <w:ind w:left="1701"/>
    </w:pPr>
    <w:tblPr>
      <w:tblStyle w:val="106"/>
      <w:tblStyleRowBandSize w:val="1"/>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cPr>
      <w:textDirection w:val="lrTb"/>
    </w:tcPr>
    <w:tblStylePr w:type="firstRow">
      <w:rPr>
        <w:b/>
        <w:bCs/>
        <w:i/>
        <w:iCs/>
      </w:rPr>
      <w:tblPr>
        <w:tblStyle w:val="106"/>
        <w:tblLayout w:type="fixed"/>
      </w:tblPr>
      <w:tcPr>
        <w:tcBorders>
          <w:top w:val="nil"/>
          <w:left w:val="nil"/>
          <w:bottom w:val="single" w:color="000000" w:sz="6" w:space="0"/>
          <w:right w:val="nil"/>
          <w:insideH w:val="nil"/>
          <w:insideV w:val="nil"/>
          <w:tl2br w:val="nil"/>
          <w:tr2bl w:val="nil"/>
        </w:tcBorders>
        <w:shd w:val="solid" w:color="FFFF00" w:fill="FFFFFF"/>
        <w:textDirection w:val="lrTb"/>
      </w:tcPr>
    </w:tblStylePr>
    <w:tblStylePr w:type="lastRow">
      <w:rPr>
        <w:b/>
        <w:bCs/>
      </w:rPr>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textDirection w:val="lrTb"/>
      </w:tcPr>
    </w:tblStylePr>
    <w:tblStylePr w:type="lastCol">
      <w:rPr>
        <w:b/>
        <w:bCs/>
      </w:rPr>
      <w:tblPr>
        <w:tblStyle w:val="106"/>
        <w:tblLayout w:type="fixed"/>
      </w:tblPr>
      <w:tcPr>
        <w:textDirection w:val="lrTb"/>
      </w:tcPr>
    </w:tblStylePr>
    <w:tblStylePr w:type="band1Horz">
      <w:rPr>
        <w:color w:val="auto"/>
      </w:rPr>
      <w:tblPr>
        <w:tblStyle w:val="106"/>
        <w:tblLayout w:type="fixed"/>
      </w:tblPr>
      <w:tcPr>
        <w:shd w:val="pct25" w:color="FFFF00" w:fill="FFFFFF"/>
        <w:textDirection w:val="lrTb"/>
      </w:tcPr>
    </w:tblStylePr>
    <w:tblStylePr w:type="band2Horz">
      <w:tblPr>
        <w:tblStyle w:val="106"/>
        <w:tblLayout w:type="fixed"/>
      </w:tblPr>
      <w:tcPr>
        <w:shd w:val="pct50" w:color="FF0000" w:fill="FFFFFF"/>
        <w:textDirection w:val="lrTb"/>
      </w:tcPr>
    </w:tblStylePr>
    <w:tblStylePr w:type="nwCell">
      <w:tblPr>
        <w:tblStyle w:val="106"/>
        <w:tblLayout w:type="fixed"/>
      </w:tblPr>
      <w:tcPr>
        <w:tcBorders>
          <w:top w:val="nil"/>
          <w:left w:val="nil"/>
          <w:bottom w:val="nil"/>
          <w:right w:val="nil"/>
          <w:insideH w:val="nil"/>
          <w:insideV w:val="nil"/>
          <w:tl2br w:val="single" w:color="auto" w:sz="6" w:space="0"/>
          <w:tr2bl w:val="nil"/>
        </w:tcBorders>
        <w:textDirection w:val="lrTb"/>
      </w:tcPr>
    </w:tblStylePr>
  </w:style>
  <w:style w:type="table" w:styleId="133">
    <w:name w:val="Table Contemporary"/>
    <w:basedOn w:val="106"/>
    <w:semiHidden/>
    <w:uiPriority w:val="0"/>
    <w:pPr>
      <w:adjustRightInd w:val="0"/>
      <w:snapToGrid w:val="0"/>
      <w:spacing w:before="160" w:after="160" w:line="240" w:lineRule="atLeast"/>
      <w:ind w:left="1701"/>
    </w:pPr>
    <w:tblPr>
      <w:tblStyle w:val="106"/>
      <w:tblStyleRowBandSize w:val="1"/>
      <w:tblBorders>
        <w:insideH w:val="single" w:color="FFFFFF" w:sz="18" w:space="0"/>
        <w:insideV w:val="single" w:color="FFFFFF" w:sz="18" w:space="0"/>
      </w:tblBorders>
      <w:tblLayout w:type="fixed"/>
      <w:tblCellMar>
        <w:top w:w="0" w:type="dxa"/>
        <w:left w:w="108" w:type="dxa"/>
        <w:bottom w:w="0" w:type="dxa"/>
        <w:right w:w="108" w:type="dxa"/>
      </w:tblCellMar>
    </w:tblPr>
    <w:tcPr>
      <w:textDirection w:val="lrTb"/>
    </w:tcPr>
    <w:tblStylePr w:type="firstRow">
      <w:rPr>
        <w:b/>
        <w:bCs/>
        <w:color w:val="auto"/>
      </w:rPr>
      <w:tblPr>
        <w:tblStyle w:val="106"/>
        <w:tblLayout w:type="fixed"/>
      </w:tblPr>
      <w:tcPr>
        <w:shd w:val="pct20" w:color="000000" w:fill="FFFFFF"/>
        <w:textDirection w:val="lrTb"/>
      </w:tcPr>
    </w:tblStylePr>
    <w:tblStylePr w:type="band1Horz">
      <w:rPr>
        <w:color w:val="auto"/>
      </w:rPr>
      <w:tblPr>
        <w:tblStyle w:val="106"/>
        <w:tblLayout w:type="fixed"/>
      </w:tblPr>
      <w:tcPr>
        <w:shd w:val="pct5" w:color="000000" w:fill="FFFFFF"/>
        <w:textDirection w:val="lrTb"/>
      </w:tcPr>
    </w:tblStylePr>
    <w:tblStylePr w:type="band2Horz">
      <w:rPr>
        <w:color w:val="auto"/>
      </w:rPr>
      <w:tblPr>
        <w:tblStyle w:val="106"/>
        <w:tblLayout w:type="fixed"/>
      </w:tblPr>
      <w:tcPr>
        <w:shd w:val="pct20" w:color="000000" w:fill="FFFFFF"/>
        <w:textDirection w:val="lrTb"/>
      </w:tcPr>
    </w:tblStylePr>
  </w:style>
  <w:style w:type="table" w:styleId="134">
    <w:name w:val="Table Columns 1"/>
    <w:basedOn w:val="106"/>
    <w:semiHidden/>
    <w:uiPriority w:val="0"/>
    <w:pPr>
      <w:adjustRightInd w:val="0"/>
      <w:snapToGrid w:val="0"/>
      <w:spacing w:before="160" w:after="160" w:line="240" w:lineRule="atLeast"/>
      <w:ind w:left="1701"/>
    </w:pPr>
    <w:rPr>
      <w:b/>
      <w:bCs/>
    </w:rPr>
    <w:tblPr>
      <w:tblStyle w:val="106"/>
      <w:tblStyleColBandSize w:val="1"/>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textDirection w:val="lrTb"/>
    </w:tcPr>
    <w:tblStylePr w:type="firstRow">
      <w:rPr>
        <w:b w:val="0"/>
        <w:bCs w:val="0"/>
      </w:rPr>
      <w:tblPr>
        <w:tblStyle w:val="106"/>
        <w:tblLayout w:type="fixed"/>
      </w:tblPr>
      <w:tcPr>
        <w:tcBorders>
          <w:top w:val="nil"/>
          <w:left w:val="nil"/>
          <w:bottom w:val="double" w:color="000000" w:sz="6" w:space="0"/>
          <w:right w:val="nil"/>
          <w:insideH w:val="nil"/>
          <w:insideV w:val="nil"/>
          <w:tl2br w:val="nil"/>
          <w:tr2bl w:val="nil"/>
        </w:tcBorders>
        <w:textDirection w:val="lrTb"/>
      </w:tcPr>
    </w:tblStylePr>
    <w:tblStylePr w:type="lastRow">
      <w:rPr>
        <w:b w:val="0"/>
        <w:bCs w:val="0"/>
      </w:rPr>
      <w:tblPr>
        <w:tblStyle w:val="106"/>
        <w:tblLayout w:type="fixed"/>
      </w:tblPr>
      <w:tcPr>
        <w:textDirection w:val="lrTb"/>
      </w:tcPr>
    </w:tblStylePr>
    <w:tblStylePr w:type="firstCol">
      <w:rPr>
        <w:b w:val="0"/>
        <w:bCs w:val="0"/>
      </w:rPr>
      <w:tblPr>
        <w:tblStyle w:val="106"/>
        <w:tblLayout w:type="fixed"/>
      </w:tblPr>
      <w:tcPr>
        <w:textDirection w:val="lrTb"/>
      </w:tcPr>
    </w:tblStylePr>
    <w:tblStylePr w:type="lastCol">
      <w:rPr>
        <w:b w:val="0"/>
        <w:bCs w:val="0"/>
      </w:rPr>
      <w:tblPr>
        <w:tblStyle w:val="106"/>
        <w:tblLayout w:type="fixed"/>
      </w:tblPr>
      <w:tcPr>
        <w:textDirection w:val="lrTb"/>
      </w:tcPr>
    </w:tblStylePr>
    <w:tblStylePr w:type="band1Vert">
      <w:rPr>
        <w:color w:val="auto"/>
      </w:rPr>
      <w:tblPr>
        <w:tblStyle w:val="106"/>
        <w:tblLayout w:type="fixed"/>
      </w:tblPr>
      <w:tcPr>
        <w:shd w:val="pct25" w:color="000000" w:fill="FFFFFF"/>
        <w:textDirection w:val="lrTb"/>
      </w:tcPr>
    </w:tblStylePr>
    <w:tblStylePr w:type="band2Vert">
      <w:rPr>
        <w:color w:val="auto"/>
      </w:rPr>
      <w:tblPr>
        <w:tblStyle w:val="106"/>
        <w:tblLayout w:type="fixed"/>
      </w:tblPr>
      <w:tcPr>
        <w:shd w:val="pct25" w:color="FFFF00" w:fill="FFFFFF"/>
        <w:textDirection w:val="lrTb"/>
      </w:tcPr>
    </w:tblStylePr>
    <w:tblStylePr w:type="neCell">
      <w:rPr>
        <w:b/>
        <w:bCs/>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35">
    <w:name w:val="Table Columns 2"/>
    <w:basedOn w:val="106"/>
    <w:semiHidden/>
    <w:uiPriority w:val="0"/>
    <w:pPr>
      <w:adjustRightInd w:val="0"/>
      <w:snapToGrid w:val="0"/>
      <w:spacing w:before="160" w:after="160" w:line="240" w:lineRule="atLeast"/>
      <w:ind w:left="1701"/>
    </w:pPr>
    <w:rPr>
      <w:b/>
      <w:bCs/>
    </w:rPr>
    <w:tblPr>
      <w:tblStyle w:val="106"/>
      <w:tblStyleColBandSize w:val="1"/>
      <w:tblLayout w:type="fixed"/>
      <w:tblCellMar>
        <w:top w:w="0" w:type="dxa"/>
        <w:left w:w="108" w:type="dxa"/>
        <w:bottom w:w="0" w:type="dxa"/>
        <w:right w:w="108" w:type="dxa"/>
      </w:tblCellMar>
    </w:tblPr>
    <w:tcPr>
      <w:textDirection w:val="lrTb"/>
    </w:tcPr>
    <w:tblStylePr w:type="firstRow">
      <w:rPr>
        <w:color w:val="FFFFFF"/>
      </w:rPr>
      <w:tblPr>
        <w:tblStyle w:val="106"/>
        <w:tblLayout w:type="fixed"/>
      </w:tblPr>
      <w:tcPr>
        <w:shd w:val="solid" w:color="000080" w:fill="FFFFFF"/>
        <w:textDirection w:val="lrTb"/>
      </w:tcPr>
    </w:tblStylePr>
    <w:tblStylePr w:type="lastRow">
      <w:rPr>
        <w:b w:val="0"/>
        <w:bCs w:val="0"/>
      </w:rPr>
      <w:tblPr>
        <w:tblStyle w:val="106"/>
        <w:tblLayout w:type="fixed"/>
      </w:tblPr>
      <w:tcPr>
        <w:textDirection w:val="lrTb"/>
      </w:tcPr>
    </w:tblStylePr>
    <w:tblStylePr w:type="firstCol">
      <w:rPr>
        <w:b w:val="0"/>
        <w:bCs w:val="0"/>
        <w:color w:val="000000"/>
      </w:rPr>
      <w:tblPr>
        <w:tblStyle w:val="106"/>
        <w:tblLayout w:type="fixed"/>
      </w:tblPr>
      <w:tcPr>
        <w:textDirection w:val="lrTb"/>
      </w:tcPr>
    </w:tblStylePr>
    <w:tblStylePr w:type="lastCol">
      <w:rPr>
        <w:b w:val="0"/>
        <w:bCs w:val="0"/>
      </w:rPr>
      <w:tblPr>
        <w:tblStyle w:val="106"/>
        <w:tblLayout w:type="fixed"/>
      </w:tblPr>
      <w:tcPr>
        <w:textDirection w:val="lrTb"/>
      </w:tcPr>
    </w:tblStylePr>
    <w:tblStylePr w:type="band1Vert">
      <w:rPr>
        <w:color w:val="auto"/>
      </w:rPr>
      <w:tblPr>
        <w:tblStyle w:val="106"/>
        <w:tblLayout w:type="fixed"/>
      </w:tblPr>
      <w:tcPr>
        <w:shd w:val="pct30" w:color="000000" w:fill="FFFFFF"/>
        <w:textDirection w:val="lrTb"/>
      </w:tcPr>
    </w:tblStylePr>
    <w:tblStylePr w:type="band2Vert">
      <w:rPr>
        <w:color w:val="auto"/>
      </w:rPr>
      <w:tblPr>
        <w:tblStyle w:val="106"/>
        <w:tblLayout w:type="fixed"/>
      </w:tblPr>
      <w:tcPr>
        <w:shd w:val="pct25" w:color="00FF00" w:fill="FFFFFF"/>
        <w:textDirection w:val="lrTb"/>
      </w:tcPr>
    </w:tblStylePr>
    <w:tblStylePr w:type="neCell">
      <w:rPr>
        <w:b/>
        <w:bCs/>
      </w:rPr>
      <w:tblPr>
        <w:tblStyle w:val="106"/>
        <w:tblLayout w:type="fixed"/>
      </w:tblPr>
      <w:tcPr>
        <w:textDirection w:val="lrTb"/>
      </w:tcPr>
    </w:tblStylePr>
    <w:tblStylePr w:type="swCell">
      <w:rPr>
        <w:b/>
        <w:bCs/>
      </w:rPr>
      <w:tblPr>
        <w:tblStyle w:val="106"/>
        <w:tblLayout w:type="fixed"/>
      </w:tblPr>
      <w:tcPr>
        <w:textDirection w:val="lrTb"/>
      </w:tcPr>
    </w:tblStylePr>
  </w:style>
  <w:style w:type="table" w:styleId="136">
    <w:name w:val="Table Columns 3"/>
    <w:basedOn w:val="106"/>
    <w:semiHidden/>
    <w:uiPriority w:val="0"/>
    <w:pPr>
      <w:adjustRightInd w:val="0"/>
      <w:snapToGrid w:val="0"/>
      <w:spacing w:before="160" w:after="160" w:line="240" w:lineRule="atLeast"/>
      <w:ind w:left="1701"/>
    </w:pPr>
    <w:rPr>
      <w:b/>
      <w:bCs/>
    </w:rPr>
    <w:tblPr>
      <w:tblStyle w:val="106"/>
      <w:tblStyleColBandSize w:val="1"/>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cPr>
      <w:textDirection w:val="lrTb"/>
    </w:tcPr>
    <w:tblStylePr w:type="firstRow">
      <w:rPr>
        <w:color w:val="FFFFFF"/>
      </w:rPr>
      <w:tblPr>
        <w:tblStyle w:val="106"/>
        <w:tblLayout w:type="fixed"/>
      </w:tblPr>
      <w:tcPr>
        <w:shd w:val="solid" w:color="000080" w:fill="FFFFFF"/>
        <w:textDirection w:val="lrTb"/>
      </w:tcPr>
    </w:tblStylePr>
    <w:tblStylePr w:type="lastRow">
      <w:rPr>
        <w:b w:val="0"/>
        <w:bCs w:val="0"/>
      </w:rPr>
      <w:tblPr>
        <w:tblStyle w:val="106"/>
        <w:tblLayout w:type="fixed"/>
      </w:tblPr>
      <w:tcPr>
        <w:tcBorders>
          <w:top w:val="single" w:color="000080" w:sz="6" w:space="0"/>
          <w:left w:val="nil"/>
          <w:bottom w:val="nil"/>
          <w:right w:val="nil"/>
          <w:insideH w:val="nil"/>
          <w:insideV w:val="nil"/>
          <w:tl2br w:val="nil"/>
          <w:tr2bl w:val="nil"/>
        </w:tcBorders>
        <w:textDirection w:val="lrTb"/>
      </w:tcPr>
    </w:tblStylePr>
    <w:tblStylePr w:type="firstCol">
      <w:rPr>
        <w:b w:val="0"/>
        <w:bCs w:val="0"/>
      </w:rPr>
      <w:tblPr>
        <w:tblStyle w:val="106"/>
        <w:tblLayout w:type="fixed"/>
      </w:tblPr>
      <w:tcPr>
        <w:textDirection w:val="lrTb"/>
      </w:tcPr>
    </w:tblStylePr>
    <w:tblStylePr w:type="lastCol">
      <w:rPr>
        <w:b w:val="0"/>
        <w:bCs w:val="0"/>
      </w:rPr>
      <w:tblPr>
        <w:tblStyle w:val="106"/>
        <w:tblLayout w:type="fixed"/>
      </w:tblPr>
      <w:tcPr>
        <w:textDirection w:val="lrTb"/>
      </w:tcPr>
    </w:tblStylePr>
    <w:tblStylePr w:type="band1Vert">
      <w:rPr>
        <w:color w:val="auto"/>
      </w:rPr>
      <w:tblPr>
        <w:tblStyle w:val="106"/>
        <w:tblLayout w:type="fixed"/>
      </w:tblPr>
      <w:tcPr>
        <w:shd w:val="solid" w:color="C0C0C0" w:fill="FFFFFF"/>
        <w:textDirection w:val="lrTb"/>
      </w:tcPr>
    </w:tblStylePr>
    <w:tblStylePr w:type="band2Vert">
      <w:rPr>
        <w:color w:val="auto"/>
      </w:rPr>
      <w:tblPr>
        <w:tblStyle w:val="106"/>
        <w:tblLayout w:type="fixed"/>
      </w:tblPr>
      <w:tcPr>
        <w:shd w:val="pct10" w:color="000000" w:fill="FFFFFF"/>
        <w:textDirection w:val="lrTb"/>
      </w:tcPr>
    </w:tblStylePr>
    <w:tblStylePr w:type="neCell">
      <w:rPr>
        <w:b/>
        <w:bCs/>
      </w:rPr>
      <w:tblPr>
        <w:tblStyle w:val="106"/>
        <w:tblLayout w:type="fixed"/>
      </w:tblPr>
      <w:tcPr>
        <w:textDirection w:val="lrTb"/>
      </w:tcPr>
    </w:tblStylePr>
  </w:style>
  <w:style w:type="table" w:styleId="137">
    <w:name w:val="Table Columns 4"/>
    <w:basedOn w:val="106"/>
    <w:semiHidden/>
    <w:uiPriority w:val="0"/>
    <w:pPr>
      <w:adjustRightInd w:val="0"/>
      <w:snapToGrid w:val="0"/>
      <w:spacing w:before="160" w:after="160" w:line="240" w:lineRule="atLeast"/>
      <w:ind w:left="1701"/>
    </w:pPr>
    <w:tblPr>
      <w:tblStyle w:val="106"/>
      <w:tblStyleColBandSize w:val="1"/>
      <w:tblLayout w:type="fixed"/>
      <w:tblCellMar>
        <w:top w:w="0" w:type="dxa"/>
        <w:left w:w="108" w:type="dxa"/>
        <w:bottom w:w="0" w:type="dxa"/>
        <w:right w:w="108" w:type="dxa"/>
      </w:tblCellMar>
    </w:tblPr>
    <w:tcPr>
      <w:textDirection w:val="lrTb"/>
    </w:tcPr>
    <w:tblStylePr w:type="firstRow">
      <w:rPr>
        <w:color w:val="FFFFFF"/>
      </w:rPr>
      <w:tblPr>
        <w:tblStyle w:val="106"/>
        <w:tblLayout w:type="fixed"/>
      </w:tblPr>
      <w:tcPr>
        <w:shd w:val="solid" w:color="000000" w:fill="FFFFFF"/>
        <w:textDirection w:val="lrTb"/>
      </w:tcPr>
    </w:tblStylePr>
    <w:tblStylePr w:type="lastRow">
      <w:rPr>
        <w:b/>
        <w:bCs/>
      </w:rPr>
      <w:tblPr>
        <w:tblStyle w:val="106"/>
        <w:tblLayout w:type="fixed"/>
      </w:tblPr>
      <w:tcPr>
        <w:textDirection w:val="lrTb"/>
      </w:tcPr>
    </w:tblStylePr>
    <w:tblStylePr w:type="lastCol">
      <w:rPr>
        <w:b/>
        <w:bCs/>
      </w:rPr>
      <w:tblPr>
        <w:tblStyle w:val="106"/>
        <w:tblLayout w:type="fixed"/>
      </w:tblPr>
      <w:tcPr>
        <w:textDirection w:val="lrTb"/>
      </w:tcPr>
    </w:tblStylePr>
    <w:tblStylePr w:type="band1Vert">
      <w:rPr>
        <w:color w:val="auto"/>
      </w:rPr>
      <w:tblPr>
        <w:tblStyle w:val="106"/>
        <w:tblLayout w:type="fixed"/>
      </w:tblPr>
      <w:tcPr>
        <w:shd w:val="pct50" w:color="008080" w:fill="FFFFFF"/>
        <w:textDirection w:val="lrTb"/>
      </w:tcPr>
    </w:tblStylePr>
    <w:tblStylePr w:type="band2Vert">
      <w:rPr>
        <w:color w:val="auto"/>
      </w:rPr>
      <w:tblPr>
        <w:tblStyle w:val="106"/>
        <w:tblLayout w:type="fixed"/>
      </w:tblPr>
      <w:tcPr>
        <w:shd w:val="pct10" w:color="000000" w:fill="FFFFFF"/>
        <w:textDirection w:val="lrTb"/>
      </w:tcPr>
    </w:tblStylePr>
  </w:style>
  <w:style w:type="table" w:styleId="138">
    <w:name w:val="Table Columns 5"/>
    <w:basedOn w:val="106"/>
    <w:semiHidden/>
    <w:uiPriority w:val="0"/>
    <w:pPr>
      <w:adjustRightInd w:val="0"/>
      <w:snapToGrid w:val="0"/>
      <w:spacing w:before="160" w:after="160" w:line="240" w:lineRule="atLeast"/>
      <w:ind w:left="1701"/>
    </w:pPr>
    <w:tblPr>
      <w:tblStyle w:val="106"/>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cPr>
      <w:textDirection w:val="lrTb"/>
    </w:tcPr>
    <w:tblStylePr w:type="firstRow">
      <w:rPr>
        <w:b/>
        <w:bCs/>
        <w:i/>
        <w:iCs/>
      </w:rPr>
      <w:tblPr>
        <w:tblStyle w:val="106"/>
        <w:tblLayout w:type="fixed"/>
      </w:tblPr>
      <w:tcPr>
        <w:tcBorders>
          <w:top w:val="nil"/>
          <w:left w:val="nil"/>
          <w:bottom w:val="single" w:color="808080" w:sz="6" w:space="0"/>
          <w:right w:val="nil"/>
          <w:insideH w:val="nil"/>
          <w:insideV w:val="nil"/>
          <w:tl2br w:val="nil"/>
          <w:tr2bl w:val="nil"/>
        </w:tcBorders>
        <w:textDirection w:val="lrTb"/>
      </w:tcPr>
    </w:tblStylePr>
    <w:tblStylePr w:type="lastRow">
      <w:rPr>
        <w:b/>
        <w:bCs/>
      </w:rPr>
      <w:tblPr>
        <w:tblStyle w:val="106"/>
        <w:tblLayout w:type="fixed"/>
      </w:tblPr>
      <w:tcPr>
        <w:tcBorders>
          <w:top w:val="single" w:color="808080"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textDirection w:val="lrTb"/>
      </w:tcPr>
    </w:tblStylePr>
    <w:tblStylePr w:type="lastCol">
      <w:rPr>
        <w:b/>
        <w:bCs/>
      </w:rPr>
      <w:tblPr>
        <w:tblStyle w:val="106"/>
        <w:tblLayout w:type="fixed"/>
      </w:tblPr>
      <w:tcPr>
        <w:textDirection w:val="lrTb"/>
      </w:tcPr>
    </w:tblStylePr>
    <w:tblStylePr w:type="band1Vert">
      <w:rPr>
        <w:color w:val="auto"/>
      </w:rPr>
      <w:tblPr>
        <w:tblStyle w:val="106"/>
        <w:tblLayout w:type="fixed"/>
      </w:tblPr>
      <w:tcPr>
        <w:shd w:val="solid" w:color="C0C0C0" w:fill="FFFFFF"/>
        <w:textDirection w:val="lrTb"/>
      </w:tcPr>
    </w:tblStylePr>
    <w:tblStylePr w:type="band2Vert">
      <w:rPr>
        <w:color w:val="auto"/>
      </w:rPr>
      <w:tblPr>
        <w:tblStyle w:val="106"/>
        <w:tblLayout w:type="fixed"/>
      </w:tblPr>
      <w:tcPr>
        <w:textDirection w:val="lrTb"/>
      </w:tcPr>
    </w:tblStylePr>
  </w:style>
  <w:style w:type="table" w:styleId="139">
    <w:name w:val="Table Grid 1"/>
    <w:basedOn w:val="106"/>
    <w:semiHidden/>
    <w:uiPriority w:val="0"/>
    <w:pPr>
      <w:adjustRightInd w:val="0"/>
      <w:snapToGrid w:val="0"/>
      <w:spacing w:before="160" w:after="160" w:line="240" w:lineRule="atLeast"/>
      <w:ind w:left="1701"/>
    </w:pPr>
    <w:tblPr>
      <w:tblStyle w:val="106"/>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lastRow">
      <w:rPr>
        <w:i/>
        <w:iCs/>
      </w:rPr>
      <w:tblPr>
        <w:tblStyle w:val="106"/>
        <w:tblLayout w:type="fixed"/>
      </w:tblPr>
      <w:tcPr>
        <w:textDirection w:val="lrTb"/>
      </w:tcPr>
    </w:tblStylePr>
    <w:tblStylePr w:type="lastCol">
      <w:rPr>
        <w:i/>
        <w:iCs/>
      </w:rPr>
      <w:tblPr>
        <w:tblStyle w:val="106"/>
        <w:tblLayout w:type="fixed"/>
      </w:tblPr>
      <w:tcPr>
        <w:textDirection w:val="lrTb"/>
      </w:tcPr>
    </w:tblStylePr>
    <w:tblStylePr w:type="nwCell">
      <w:tblPr>
        <w:tblStyle w:val="106"/>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40">
    <w:name w:val="Table Grid 2"/>
    <w:basedOn w:val="106"/>
    <w:semiHidden/>
    <w:uiPriority w:val="0"/>
    <w:pPr>
      <w:adjustRightInd w:val="0"/>
      <w:snapToGrid w:val="0"/>
      <w:spacing w:before="160" w:after="160" w:line="240" w:lineRule="atLeast"/>
      <w:ind w:left="1701"/>
    </w:pPr>
    <w:tblPr>
      <w:tblStyle w:val="106"/>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rPr>
      <w:tblPr>
        <w:tblStyle w:val="106"/>
        <w:tblLayout w:type="fixed"/>
      </w:tblPr>
      <w:tcPr>
        <w:textDirection w:val="lrTb"/>
      </w:tcPr>
    </w:tblStylePr>
    <w:tblStylePr w:type="lastRow">
      <w:rPr>
        <w:b/>
        <w:bCs/>
      </w:rPr>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textDirection w:val="lrTb"/>
      </w:tcPr>
    </w:tblStylePr>
    <w:tblStylePr w:type="lastCol">
      <w:rPr>
        <w:b/>
        <w:bCs/>
      </w:rPr>
      <w:tblPr>
        <w:tblStyle w:val="106"/>
        <w:tblLayout w:type="fixed"/>
      </w:tblPr>
      <w:tcPr>
        <w:textDirection w:val="lrTb"/>
      </w:tcPr>
    </w:tblStylePr>
  </w:style>
  <w:style w:type="table" w:styleId="141">
    <w:name w:val="Table Grid 3"/>
    <w:basedOn w:val="106"/>
    <w:uiPriority w:val="0"/>
    <w:pPr>
      <w:widowControl w:val="0"/>
      <w:jc w:val="both"/>
    </w:pPr>
    <w:tblPr>
      <w:tblStyle w:val="106"/>
      <w:tblBorders>
        <w:top w:val="single" w:color="000000" w:sz="12" w:space="0"/>
        <w:left w:val="single" w:color="000000" w:sz="12" w:space="0"/>
        <w:bottom w:val="single" w:color="000000" w:sz="12" w:space="0"/>
        <w:right w:val="single" w:color="000000" w:sz="12" w:space="0"/>
        <w:insideH w:val="single" w:color="000000" w:sz="4" w:space="0"/>
        <w:insideV w:val="single" w:color="000000" w:sz="6" w:space="0"/>
      </w:tblBorders>
      <w:tblLayout w:type="fixed"/>
      <w:tblCellMar>
        <w:top w:w="0" w:type="dxa"/>
        <w:left w:w="0" w:type="dxa"/>
        <w:bottom w:w="0" w:type="dxa"/>
        <w:right w:w="0" w:type="dxa"/>
      </w:tblCellMar>
    </w:tblPr>
    <w:tcPr>
      <w:shd w:val="clear" w:color="auto" w:fill="auto"/>
      <w:textDirection w:val="lrTb"/>
      <w:vAlign w:val="center"/>
    </w:tcPr>
    <w:tblStylePr w:type="firstRow">
      <w:pPr>
        <w:jc w:val="center"/>
      </w:pPr>
      <w:tblPr>
        <w:tblStyle w:val="106"/>
        <w:tblLayout w:type="fixed"/>
      </w:tblPr>
      <w:trPr>
        <w:tblHeader/>
      </w:trPr>
      <w:tcPr>
        <w:tcBorders>
          <w:top w:val="nil"/>
          <w:left w:val="nil"/>
          <w:bottom w:val="single" w:color="000000" w:sz="6" w:space="0"/>
          <w:right w:val="nil"/>
          <w:insideH w:val="nil"/>
          <w:insideV w:val="nil"/>
          <w:tl2br w:val="nil"/>
          <w:tr2bl w:val="nil"/>
        </w:tcBorders>
        <w:shd w:val="clear" w:color="FFFF00" w:fill="CCCCCC"/>
        <w:textDirection w:val="lrTb"/>
      </w:tcPr>
    </w:tblStylePr>
    <w:tblStylePr w:type="lastRow">
      <w:rPr>
        <w:b/>
        <w:bCs/>
      </w:rPr>
      <w:tblPr>
        <w:tblStyle w:val="106"/>
        <w:tblLayout w:type="fixed"/>
      </w:tblPr>
      <w:tcPr>
        <w:textDirection w:val="lrTb"/>
      </w:tcPr>
    </w:tblStylePr>
    <w:tblStylePr w:type="lastCol">
      <w:rPr>
        <w:b/>
        <w:bCs/>
      </w:rPr>
      <w:tblPr>
        <w:tblStyle w:val="106"/>
        <w:tblLayout w:type="fixed"/>
      </w:tblPr>
      <w:tcPr>
        <w:textDirection w:val="lrTb"/>
      </w:tcPr>
    </w:tblStylePr>
    <w:tblStylePr w:type="nwCell">
      <w:tblPr>
        <w:tblStyle w:val="106"/>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42">
    <w:name w:val="Table Grid 4"/>
    <w:basedOn w:val="106"/>
    <w:semiHidden/>
    <w:uiPriority w:val="0"/>
    <w:pPr>
      <w:adjustRightInd w:val="0"/>
      <w:snapToGrid w:val="0"/>
      <w:spacing w:before="160" w:after="160" w:line="240" w:lineRule="atLeast"/>
      <w:ind w:left="1701"/>
    </w:pPr>
    <w:tblPr>
      <w:tblStyle w:val="106"/>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color w:val="auto"/>
      </w:rPr>
      <w:tblPr>
        <w:tblStyle w:val="106"/>
        <w:tblLayout w:type="fixed"/>
      </w:tblPr>
      <w:tcPr>
        <w:tcBorders>
          <w:top w:val="nil"/>
          <w:left w:val="nil"/>
          <w:bottom w:val="single" w:color="000000" w:sz="6" w:space="0"/>
          <w:right w:val="nil"/>
          <w:insideH w:val="nil"/>
          <w:insideV w:val="nil"/>
          <w:tl2br w:val="nil"/>
          <w:tr2bl w:val="nil"/>
        </w:tcBorders>
        <w:shd w:val="pct30" w:color="FFFF00" w:fill="FFFFFF"/>
        <w:textDirection w:val="lrTb"/>
      </w:tcPr>
    </w:tblStylePr>
    <w:tblStylePr w:type="lastRow">
      <w:rPr>
        <w:b/>
        <w:bCs/>
        <w:color w:val="auto"/>
      </w:rPr>
      <w:tblPr>
        <w:tblStyle w:val="106"/>
        <w:tblLayout w:type="fixed"/>
      </w:tblPr>
      <w:tcPr>
        <w:tcBorders>
          <w:top w:val="single" w:color="000000" w:sz="6" w:space="0"/>
          <w:left w:val="nil"/>
          <w:bottom w:val="nil"/>
          <w:right w:val="nil"/>
          <w:insideH w:val="nil"/>
          <w:insideV w:val="nil"/>
          <w:tl2br w:val="nil"/>
          <w:tr2bl w:val="nil"/>
        </w:tcBorders>
        <w:shd w:val="pct30" w:color="FFFF00" w:fill="FFFFFF"/>
        <w:textDirection w:val="lrTb"/>
      </w:tcPr>
    </w:tblStylePr>
    <w:tblStylePr w:type="lastCol">
      <w:rPr>
        <w:b/>
        <w:bCs/>
        <w:color w:val="auto"/>
      </w:rPr>
      <w:tblPr>
        <w:tblStyle w:val="106"/>
        <w:tblLayout w:type="fixed"/>
      </w:tblPr>
      <w:tcPr>
        <w:textDirection w:val="lrTb"/>
      </w:tcPr>
    </w:tblStylePr>
  </w:style>
  <w:style w:type="table" w:styleId="143">
    <w:name w:val="Table Grid 5"/>
    <w:basedOn w:val="106"/>
    <w:semiHidden/>
    <w:uiPriority w:val="0"/>
    <w:pPr>
      <w:adjustRightInd w:val="0"/>
      <w:snapToGrid w:val="0"/>
      <w:spacing w:before="160" w:after="160" w:line="240" w:lineRule="atLeast"/>
      <w:ind w:left="1701"/>
    </w:pPr>
    <w:tblPr>
      <w:tblStyle w:val="106"/>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lastRow">
      <w:rPr>
        <w:b/>
        <w:bCs/>
      </w:rPr>
      <w:tblPr>
        <w:tblStyle w:val="106"/>
        <w:tblLayout w:type="fixed"/>
      </w:tblPr>
      <w:tcPr>
        <w:textDirection w:val="lrTb"/>
      </w:tcPr>
    </w:tblStylePr>
    <w:tblStylePr w:type="lastCol">
      <w:rPr>
        <w:b/>
        <w:bCs/>
      </w:rPr>
      <w:tblPr>
        <w:tblStyle w:val="106"/>
        <w:tblLayout w:type="fixed"/>
      </w:tblPr>
      <w:tcPr>
        <w:textDirection w:val="lrTb"/>
      </w:tcPr>
    </w:tblStylePr>
    <w:tblStylePr w:type="nwCell">
      <w:tblPr>
        <w:tblStyle w:val="106"/>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44">
    <w:name w:val="Table Grid 6"/>
    <w:basedOn w:val="106"/>
    <w:semiHidden/>
    <w:uiPriority w:val="0"/>
    <w:pPr>
      <w:adjustRightInd w:val="0"/>
      <w:snapToGrid w:val="0"/>
      <w:spacing w:before="160" w:after="160" w:line="240" w:lineRule="atLeast"/>
      <w:ind w:left="1701"/>
    </w:pPr>
    <w:tblPr>
      <w:tblStyle w:val="106"/>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rPr>
      <w:tblPr>
        <w:tblStyle w:val="106"/>
        <w:tblLayout w:type="fixed"/>
      </w:tblPr>
      <w:tcPr>
        <w:tcBorders>
          <w:top w:val="nil"/>
          <w:left w:val="nil"/>
          <w:bottom w:val="single" w:color="000000" w:sz="6" w:space="0"/>
          <w:right w:val="nil"/>
          <w:insideH w:val="nil"/>
          <w:insideV w:val="nil"/>
          <w:tl2br w:val="nil"/>
          <w:tr2bl w:val="nil"/>
        </w:tcBorders>
        <w:textDirection w:val="lrTb"/>
      </w:tcPr>
    </w:tblStylePr>
    <w:tblStylePr w:type="lastRow">
      <w:rPr>
        <w:color w:val="auto"/>
      </w:rPr>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Style w:val="106"/>
        <w:tblLayout w:type="fixed"/>
      </w:tblPr>
      <w:tcPr>
        <w:textDirection w:val="lrTb"/>
      </w:tcPr>
    </w:tblStylePr>
    <w:tblStylePr w:type="nwCell">
      <w:tblPr>
        <w:tblStyle w:val="106"/>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45">
    <w:name w:val="Table Grid 7"/>
    <w:basedOn w:val="106"/>
    <w:semiHidden/>
    <w:uiPriority w:val="0"/>
    <w:pPr>
      <w:adjustRightInd w:val="0"/>
      <w:snapToGrid w:val="0"/>
      <w:spacing w:before="160" w:after="160" w:line="240" w:lineRule="atLeast"/>
      <w:ind w:left="1701"/>
    </w:pPr>
    <w:rPr>
      <w:b/>
      <w:bCs/>
    </w:rPr>
    <w:tblPr>
      <w:tblStyle w:val="106"/>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val="0"/>
        <w:bCs w:val="0"/>
      </w:rPr>
      <w:tblPr>
        <w:tblStyle w:val="106"/>
        <w:tblLayout w:type="fixed"/>
      </w:tblPr>
      <w:tcPr>
        <w:tcBorders>
          <w:top w:val="nil"/>
          <w:left w:val="nil"/>
          <w:bottom w:val="single" w:color="000000" w:sz="12" w:space="0"/>
          <w:right w:val="nil"/>
          <w:insideH w:val="nil"/>
          <w:insideV w:val="nil"/>
          <w:tl2br w:val="nil"/>
          <w:tr2bl w:val="nil"/>
        </w:tcBorders>
        <w:textDirection w:val="lrTb"/>
      </w:tcPr>
    </w:tblStylePr>
    <w:tblStylePr w:type="lastRow">
      <w:rPr>
        <w:b w:val="0"/>
        <w:bCs w:val="0"/>
      </w:rPr>
      <w:tblPr>
        <w:tblStyle w:val="106"/>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val="0"/>
        <w:bCs w:val="0"/>
      </w:rPr>
      <w:tblPr>
        <w:tblStyle w:val="106"/>
        <w:tblLayout w:type="fixed"/>
      </w:tblPr>
      <w:tcPr>
        <w:textDirection w:val="lrTb"/>
      </w:tcPr>
    </w:tblStylePr>
    <w:tblStylePr w:type="lastCol">
      <w:rPr>
        <w:b w:val="0"/>
        <w:bCs w:val="0"/>
      </w:rPr>
      <w:tblPr>
        <w:tblStyle w:val="106"/>
        <w:tblLayout w:type="fixed"/>
      </w:tblPr>
      <w:tcPr>
        <w:textDirection w:val="lrTb"/>
      </w:tcPr>
    </w:tblStylePr>
    <w:tblStylePr w:type="nwCell">
      <w:tblPr>
        <w:tblStyle w:val="106"/>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46">
    <w:name w:val="Table Grid 8"/>
    <w:basedOn w:val="106"/>
    <w:semiHidden/>
    <w:uiPriority w:val="0"/>
    <w:pPr>
      <w:adjustRightInd w:val="0"/>
      <w:snapToGrid w:val="0"/>
      <w:spacing w:before="160" w:after="160" w:line="240" w:lineRule="atLeast"/>
      <w:ind w:left="1701"/>
    </w:pPr>
    <w:tblPr>
      <w:tblStyle w:val="106"/>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extDirection w:val="lrTb"/>
    </w:tcPr>
    <w:tblStylePr w:type="firstRow">
      <w:rPr>
        <w:b/>
        <w:bCs/>
        <w:color w:val="FFFFFF"/>
      </w:rPr>
      <w:tblPr>
        <w:tblStyle w:val="106"/>
        <w:tblLayout w:type="fixed"/>
      </w:tblPr>
      <w:tcPr>
        <w:shd w:val="solid" w:color="000080" w:fill="FFFFFF"/>
        <w:textDirection w:val="lrTb"/>
      </w:tcPr>
    </w:tblStylePr>
    <w:tblStylePr w:type="lastRow">
      <w:rPr>
        <w:b/>
        <w:bCs/>
        <w:color w:val="auto"/>
      </w:rPr>
      <w:tblPr>
        <w:tblStyle w:val="106"/>
        <w:tblLayout w:type="fixed"/>
      </w:tblPr>
      <w:tcPr>
        <w:textDirection w:val="lrTb"/>
      </w:tcPr>
    </w:tblStylePr>
    <w:tblStylePr w:type="lastCol">
      <w:rPr>
        <w:b/>
        <w:bCs/>
        <w:color w:val="auto"/>
      </w:rPr>
      <w:tblPr>
        <w:tblStyle w:val="106"/>
        <w:tblLayout w:type="fixed"/>
      </w:tblPr>
      <w:tcPr>
        <w:textDirection w:val="lrTb"/>
      </w:tcPr>
    </w:tblStylePr>
  </w:style>
  <w:style w:type="table" w:styleId="147">
    <w:name w:val="Table Web 1"/>
    <w:basedOn w:val="106"/>
    <w:semiHidden/>
    <w:uiPriority w:val="0"/>
    <w:pPr>
      <w:adjustRightInd w:val="0"/>
      <w:snapToGrid w:val="0"/>
      <w:spacing w:before="160" w:after="160" w:line="240" w:lineRule="atLeast"/>
      <w:ind w:left="1701"/>
    </w:pPr>
    <w:tblPr>
      <w:tblStyle w:val="106"/>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extDirection w:val="lrTb"/>
    </w:tcPr>
    <w:tblStylePr w:type="firstRow">
      <w:rPr>
        <w:color w:val="auto"/>
      </w:rPr>
      <w:tblPr>
        <w:tblStyle w:val="106"/>
        <w:tblLayout w:type="fixed"/>
      </w:tblPr>
      <w:tcPr>
        <w:textDirection w:val="lrTb"/>
      </w:tcPr>
    </w:tblStylePr>
  </w:style>
  <w:style w:type="table" w:styleId="148">
    <w:name w:val="Table Web 2"/>
    <w:basedOn w:val="106"/>
    <w:semiHidden/>
    <w:uiPriority w:val="0"/>
    <w:pPr>
      <w:adjustRightInd w:val="0"/>
      <w:snapToGrid w:val="0"/>
      <w:spacing w:before="160" w:after="160" w:line="240" w:lineRule="atLeast"/>
      <w:ind w:left="1701"/>
    </w:pPr>
    <w:tblPr>
      <w:tblStyle w:val="106"/>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extDirection w:val="lrTb"/>
    </w:tcPr>
    <w:tblStylePr w:type="firstRow">
      <w:rPr>
        <w:color w:val="auto"/>
      </w:rPr>
      <w:tblPr>
        <w:tblStyle w:val="106"/>
        <w:tblLayout w:type="fixed"/>
      </w:tblPr>
      <w:tcPr>
        <w:textDirection w:val="lrTb"/>
      </w:tcPr>
    </w:tblStylePr>
  </w:style>
  <w:style w:type="table" w:styleId="149">
    <w:name w:val="Table Web 3"/>
    <w:basedOn w:val="106"/>
    <w:semiHidden/>
    <w:uiPriority w:val="0"/>
    <w:pPr>
      <w:adjustRightInd w:val="0"/>
      <w:snapToGrid w:val="0"/>
      <w:spacing w:before="160" w:after="160" w:line="240" w:lineRule="atLeast"/>
      <w:ind w:left="1701"/>
    </w:pPr>
    <w:tblPr>
      <w:tblStyle w:val="106"/>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extDirection w:val="lrTb"/>
    </w:tcPr>
    <w:tblStylePr w:type="firstRow">
      <w:rPr>
        <w:color w:val="auto"/>
      </w:rPr>
      <w:tblPr>
        <w:tblStyle w:val="106"/>
        <w:tblLayout w:type="fixed"/>
      </w:tblPr>
      <w:tcPr>
        <w:textDirection w:val="lrTb"/>
      </w:tcPr>
    </w:tblStylePr>
  </w:style>
  <w:style w:type="table" w:styleId="150">
    <w:name w:val="Table Professional"/>
    <w:basedOn w:val="106"/>
    <w:semiHidden/>
    <w:uiPriority w:val="0"/>
    <w:pPr>
      <w:widowControl w:val="0"/>
      <w:jc w:val="both"/>
    </w:pPr>
    <w:tblPr>
      <w:tblStyle w:val="106"/>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color w:val="auto"/>
      </w:rPr>
      <w:tblPr>
        <w:tblStyle w:val="106"/>
        <w:tblLayout w:type="fixed"/>
      </w:tblPr>
      <w:tcPr>
        <w:shd w:val="solid" w:color="000000" w:fill="FFFFFF"/>
        <w:textDirection w:val="lrTb"/>
      </w:tcPr>
    </w:tblStylePr>
  </w:style>
  <w:style w:type="paragraph" w:customStyle="1" w:styleId="151">
    <w:name w:val="样式 标题 5dashdsddh5CharDO NOT USE_h5Heading5l5H5PIM 5da...1"/>
    <w:basedOn w:val="6"/>
    <w:uiPriority w:val="0"/>
    <w:pPr>
      <w:spacing w:before="120" w:after="120"/>
    </w:pPr>
    <w:rPr>
      <w:rFonts w:ascii="Arial" w:hAnsi="Arial" w:eastAsia="宋体" w:cs="宋体"/>
      <w:bCs w:val="0"/>
      <w:szCs w:val="20"/>
    </w:rPr>
  </w:style>
  <w:style w:type="paragraph" w:customStyle="1" w:styleId="152">
    <w:name w:val="QB正文"/>
    <w:basedOn w:val="1"/>
    <w:link w:val="512"/>
    <w:qFormat/>
    <w:uiPriority w:val="0"/>
    <w:pPr>
      <w:widowControl/>
      <w:autoSpaceDE w:val="0"/>
      <w:autoSpaceDN w:val="0"/>
      <w:ind w:firstLine="200" w:firstLineChars="200"/>
    </w:pPr>
    <w:rPr>
      <w:rFonts w:ascii="宋体"/>
      <w:kern w:val="0"/>
      <w:szCs w:val="20"/>
    </w:rPr>
  </w:style>
  <w:style w:type="paragraph" w:customStyle="1" w:styleId="153">
    <w:name w:val="Table Text"/>
    <w:basedOn w:val="1"/>
    <w:link w:val="518"/>
    <w:uiPriority w:val="0"/>
    <w:pPr>
      <w:topLinePunct w:val="1"/>
      <w:adjustRightInd w:val="0"/>
      <w:snapToGrid w:val="0"/>
      <w:spacing w:before="80" w:after="80" w:line="240" w:lineRule="atLeast"/>
      <w:jc w:val="left"/>
    </w:pPr>
    <w:rPr>
      <w:kern w:val="0"/>
      <w:sz w:val="20"/>
      <w:szCs w:val="20"/>
    </w:rPr>
  </w:style>
  <w:style w:type="paragraph" w:customStyle="1" w:styleId="154">
    <w:name w:val="文档正文"/>
    <w:basedOn w:val="1"/>
    <w:link w:val="519"/>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5">
    <w:name w:val="List Paragraph"/>
    <w:basedOn w:val="1"/>
    <w:link w:val="523"/>
    <w:qFormat/>
    <w:uiPriority w:val="34"/>
    <w:pPr>
      <w:ind w:firstLine="420" w:firstLineChars="200"/>
    </w:pPr>
    <w:rPr>
      <w:rFonts w:ascii="Calibri" w:hAnsi="Calibri"/>
      <w:sz w:val="20"/>
      <w:szCs w:val="22"/>
    </w:rPr>
  </w:style>
  <w:style w:type="paragraph" w:customStyle="1" w:styleId="156">
    <w:name w:val="正文首行缩进(WordPro)"/>
    <w:basedOn w:val="1"/>
    <w:link w:val="524"/>
    <w:uiPriority w:val="0"/>
    <w:pPr>
      <w:autoSpaceDE w:val="0"/>
      <w:autoSpaceDN w:val="0"/>
      <w:adjustRightInd w:val="0"/>
      <w:spacing w:before="105"/>
      <w:ind w:left="1134"/>
    </w:pPr>
    <w:rPr>
      <w:kern w:val="0"/>
      <w:sz w:val="20"/>
      <w:szCs w:val="20"/>
    </w:rPr>
  </w:style>
  <w:style w:type="paragraph" w:customStyle="1" w:styleId="157">
    <w:name w:val="Numbered list 2.2"/>
    <w:basedOn w:val="3"/>
    <w:next w:val="1"/>
    <w:uiPriority w:val="0"/>
    <w:pPr>
      <w:widowControl/>
      <w:numPr>
        <w:ilvl w:val="1"/>
        <w:numId w:val="0"/>
      </w:numPr>
      <w:tabs>
        <w:tab w:val="left" w:pos="720"/>
      </w:tabs>
      <w:spacing w:before="240" w:after="60" w:line="240" w:lineRule="auto"/>
      <w:ind w:left="1620" w:hanging="360"/>
      <w:jc w:val="left"/>
    </w:pPr>
    <w:rPr>
      <w:bCs w:val="0"/>
      <w:kern w:val="0"/>
      <w:sz w:val="24"/>
      <w:szCs w:val="20"/>
      <w:lang w:eastAsia="en-US"/>
    </w:rPr>
  </w:style>
  <w:style w:type="paragraph" w:customStyle="1" w:styleId="158">
    <w:name w:val="图样式"/>
    <w:basedOn w:val="1"/>
    <w:uiPriority w:val="0"/>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159">
    <w:name w:val="Char Char Char Char Char Char Char Char Char Char Char Char Char Char Char"/>
    <w:next w:val="1"/>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60">
    <w:name w:val="xl35"/>
    <w:basedOn w:val="1"/>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161">
    <w:name w:val="xl22"/>
    <w:basedOn w:val="1"/>
    <w:uiPriority w:val="0"/>
    <w:pPr>
      <w:widowControl/>
      <w:pBdr>
        <w:top w:val="single" w:color="auto" w:sz="8" w:space="0"/>
        <w:left w:val="single" w:color="auto" w:sz="8" w:space="0"/>
        <w:bottom w:val="single" w:color="auto" w:sz="8" w:space="0"/>
        <w:right w:val="single" w:color="auto" w:sz="8" w:space="0"/>
      </w:pBdr>
      <w:shd w:val="clear" w:color="auto" w:fill="C0C0C0"/>
      <w:spacing w:before="100" w:beforeAutospacing="1" w:after="100" w:afterAutospacing="1"/>
      <w:jc w:val="center"/>
    </w:pPr>
    <w:rPr>
      <w:rFonts w:ascii="宋体" w:hAnsi="宋体" w:cs="宋体"/>
      <w:kern w:val="0"/>
      <w:szCs w:val="21"/>
    </w:rPr>
  </w:style>
  <w:style w:type="paragraph" w:customStyle="1" w:styleId="162">
    <w:name w:val="xl37"/>
    <w:basedOn w:val="1"/>
    <w:uiPriority w:val="0"/>
    <w:pPr>
      <w:widowControl/>
      <w:pBdr>
        <w:top w:val="single" w:color="auto" w:sz="4" w:space="0"/>
        <w:left w:val="single" w:color="auto" w:sz="4" w:space="0"/>
        <w:bottom w:val="single" w:color="auto" w:sz="4" w:space="0"/>
      </w:pBdr>
      <w:spacing w:before="100" w:beforeAutospacing="1" w:after="100" w:afterAutospacing="1"/>
      <w:jc w:val="left"/>
    </w:pPr>
    <w:rPr>
      <w:rFonts w:ascii="宋体" w:hAnsi="宋体" w:cs="宋体"/>
      <w:kern w:val="0"/>
      <w:sz w:val="18"/>
      <w:szCs w:val="18"/>
    </w:rPr>
  </w:style>
  <w:style w:type="paragraph" w:customStyle="1" w:styleId="163">
    <w:name w:val="默认段落字体 Para Char Char Char Char Char Char Char Char Char Char"/>
    <w:basedOn w:val="1"/>
    <w:uiPriority w:val="0"/>
    <w:rPr>
      <w:rFonts w:ascii="Arial" w:hAnsi="Arial" w:cs="Arial"/>
      <w:szCs w:val="21"/>
    </w:rPr>
  </w:style>
  <w:style w:type="paragraph" w:customStyle="1" w:styleId="164">
    <w:name w:val="封面英文名称"/>
    <w:basedOn w:val="17"/>
    <w:uiPriority w:val="0"/>
    <w:pPr>
      <w:spacing w:line="240" w:lineRule="auto"/>
      <w:jc w:val="center"/>
    </w:pPr>
    <w:rPr>
      <w:rFonts w:ascii="黑体"/>
      <w:b/>
      <w:spacing w:val="60"/>
      <w:sz w:val="28"/>
    </w:rPr>
  </w:style>
  <w:style w:type="paragraph" w:customStyle="1" w:styleId="165">
    <w:name w:val="Numbered list 2.3"/>
    <w:basedOn w:val="4"/>
    <w:next w:val="1"/>
    <w:uiPriority w:val="0"/>
    <w:pPr>
      <w:widowControl/>
      <w:tabs>
        <w:tab w:val="left" w:pos="720"/>
        <w:tab w:val="left" w:pos="1080"/>
        <w:tab w:val="left" w:pos="1440"/>
      </w:tabs>
      <w:spacing w:before="240" w:after="60" w:line="240" w:lineRule="auto"/>
      <w:ind w:hanging="1080"/>
      <w:jc w:val="left"/>
    </w:pPr>
    <w:rPr>
      <w:rFonts w:ascii="Arial" w:hAnsi="Arial"/>
      <w:bCs w:val="0"/>
      <w:kern w:val="0"/>
      <w:sz w:val="22"/>
      <w:szCs w:val="20"/>
      <w:lang w:eastAsia="en-US"/>
    </w:rPr>
  </w:style>
  <w:style w:type="paragraph" w:customStyle="1" w:styleId="166">
    <w:name w:val="标准正文"/>
    <w:uiPriority w:val="0"/>
    <w:pPr>
      <w:widowControl w:val="0"/>
      <w:ind w:firstLine="420" w:firstLineChars="200"/>
      <w:jc w:val="both"/>
    </w:pPr>
    <w:rPr>
      <w:rFonts w:ascii="Times New Roman" w:hAnsi="Times New Roman" w:eastAsia="宋体" w:cs="Times New Roman"/>
      <w:snapToGrid w:val="0"/>
      <w:sz w:val="21"/>
      <w:szCs w:val="21"/>
      <w:lang w:val="en-US" w:eastAsia="zh-CN" w:bidi="ar-SA"/>
    </w:rPr>
  </w:style>
  <w:style w:type="paragraph" w:customStyle="1" w:styleId="167">
    <w:name w:val="xl3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168">
    <w:name w:val="b2"/>
    <w:basedOn w:val="1"/>
    <w:uiPriority w:val="0"/>
    <w:pPr>
      <w:tabs>
        <w:tab w:val="left" w:pos="794"/>
      </w:tabs>
      <w:spacing w:line="360" w:lineRule="auto"/>
      <w:ind w:left="794" w:hanging="397"/>
    </w:pPr>
    <w:rPr>
      <w:rFonts w:ascii="宋体" w:hAnsi="宋体"/>
      <w:sz w:val="24"/>
      <w:szCs w:val="20"/>
    </w:rPr>
  </w:style>
  <w:style w:type="paragraph" w:customStyle="1" w:styleId="169">
    <w:name w:val="HTML Bottom of Form"/>
    <w:basedOn w:val="1"/>
    <w:next w:val="1"/>
    <w:link w:val="527"/>
    <w:uiPriority w:val="0"/>
    <w:pPr>
      <w:pBdr>
        <w:top w:val="single" w:color="auto" w:sz="6" w:space="1"/>
      </w:pBdr>
      <w:jc w:val="center"/>
    </w:pPr>
    <w:rPr>
      <w:rFonts w:ascii="Arial" w:hAnsi="Arial"/>
      <w:vanish/>
      <w:sz w:val="16"/>
      <w:szCs w:val="16"/>
    </w:rPr>
  </w:style>
  <w:style w:type="paragraph" w:customStyle="1" w:styleId="170">
    <w:name w:val="Char2 Char Char1 Char Char Char"/>
    <w:basedOn w:val="30"/>
    <w:uiPriority w:val="0"/>
    <w:rPr>
      <w:rFonts w:ascii="Tahoma" w:hAnsi="Tahoma"/>
      <w:sz w:val="24"/>
    </w:rPr>
  </w:style>
  <w:style w:type="paragraph" w:customStyle="1" w:styleId="171">
    <w:name w:val="xl2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172">
    <w:name w:val="Char Char Char Char Char Char"/>
    <w:basedOn w:val="30"/>
    <w:uiPriority w:val="0"/>
    <w:rPr>
      <w:rFonts w:ascii="Tahoma" w:hAnsi="Tahoma"/>
      <w:sz w:val="24"/>
    </w:rPr>
  </w:style>
  <w:style w:type="paragraph" w:customStyle="1" w:styleId="173">
    <w:name w:val="xl2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174">
    <w:name w:val="xl23"/>
    <w:basedOn w:val="1"/>
    <w:uiPriority w:val="0"/>
    <w:pPr>
      <w:widowControl/>
      <w:pBdr>
        <w:top w:val="single" w:color="auto" w:sz="8" w:space="0"/>
        <w:bottom w:val="single" w:color="auto" w:sz="8" w:space="0"/>
        <w:right w:val="single" w:color="auto" w:sz="8" w:space="0"/>
      </w:pBdr>
      <w:shd w:val="clear" w:color="auto" w:fill="C0C0C0"/>
      <w:spacing w:before="100" w:beforeAutospacing="1" w:after="100" w:afterAutospacing="1"/>
      <w:jc w:val="center"/>
      <w:textAlignment w:val="top"/>
    </w:pPr>
    <w:rPr>
      <w:rFonts w:ascii="宋体" w:hAnsi="宋体" w:cs="宋体"/>
      <w:kern w:val="0"/>
      <w:szCs w:val="21"/>
    </w:rPr>
  </w:style>
  <w:style w:type="paragraph" w:customStyle="1" w:styleId="175">
    <w:name w:val="正文2"/>
    <w:basedOn w:val="1"/>
    <w:uiPriority w:val="0"/>
    <w:pPr>
      <w:spacing w:before="60" w:after="60" w:line="360" w:lineRule="auto"/>
      <w:outlineLvl w:val="7"/>
    </w:pPr>
    <w:rPr>
      <w:sz w:val="24"/>
    </w:rPr>
  </w:style>
  <w:style w:type="paragraph" w:customStyle="1" w:styleId="176">
    <w:name w:val="Char2 Char Char"/>
    <w:basedOn w:val="30"/>
    <w:uiPriority w:val="0"/>
    <w:rPr>
      <w:rFonts w:ascii="Tahoma" w:hAnsi="Tahoma"/>
      <w:sz w:val="24"/>
    </w:rPr>
  </w:style>
  <w:style w:type="paragraph" w:customStyle="1" w:styleId="177">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178">
    <w:name w:val="Char2 Char Char Char Char"/>
    <w:basedOn w:val="30"/>
    <w:uiPriority w:val="0"/>
    <w:rPr>
      <w:rFonts w:ascii="Tahoma" w:hAnsi="Tahoma"/>
      <w:sz w:val="24"/>
    </w:rPr>
  </w:style>
  <w:style w:type="paragraph" w:customStyle="1" w:styleId="179">
    <w:name w:val="封面公司名称"/>
    <w:basedOn w:val="1"/>
    <w:uiPriority w:val="0"/>
    <w:rPr>
      <w:rFonts w:ascii="黑体" w:eastAsia="黑体"/>
      <w:b/>
      <w:bCs/>
      <w:sz w:val="36"/>
    </w:rPr>
  </w:style>
  <w:style w:type="paragraph" w:customStyle="1" w:styleId="180">
    <w:name w:val="表格头"/>
    <w:basedOn w:val="1"/>
    <w:uiPriority w:val="0"/>
    <w:pPr>
      <w:adjustRightInd w:val="0"/>
      <w:spacing w:line="360" w:lineRule="atLeast"/>
      <w:jc w:val="center"/>
      <w:textAlignment w:val="baseline"/>
    </w:pPr>
    <w:rPr>
      <w:rFonts w:cs="宋体"/>
      <w:b/>
      <w:bCs/>
      <w:sz w:val="24"/>
      <w:szCs w:val="20"/>
    </w:rPr>
  </w:style>
  <w:style w:type="paragraph" w:customStyle="1" w:styleId="181">
    <w:name w:val="Char Char"/>
    <w:basedOn w:val="30"/>
    <w:uiPriority w:val="0"/>
    <w:rPr>
      <w:rFonts w:ascii="Tahoma" w:hAnsi="Tahoma"/>
      <w:sz w:val="24"/>
    </w:rPr>
  </w:style>
  <w:style w:type="paragraph" w:customStyle="1" w:styleId="182">
    <w:name w:val="TAH"/>
    <w:basedOn w:val="1"/>
    <w:uiPriority w:val="0"/>
    <w:pPr>
      <w:keepNext/>
      <w:keepLines/>
      <w:widowControl/>
      <w:overflowPunct w:val="0"/>
      <w:autoSpaceDE w:val="0"/>
      <w:autoSpaceDN w:val="0"/>
      <w:adjustRightInd w:val="0"/>
      <w:jc w:val="center"/>
      <w:textAlignment w:val="baseline"/>
    </w:pPr>
    <w:rPr>
      <w:rFonts w:ascii="Arial" w:hAnsi="Arial"/>
      <w:b/>
      <w:kern w:val="0"/>
      <w:sz w:val="18"/>
      <w:szCs w:val="20"/>
      <w:lang w:eastAsia="en-US"/>
    </w:rPr>
  </w:style>
  <w:style w:type="paragraph" w:customStyle="1" w:styleId="183">
    <w:name w:val="font7"/>
    <w:basedOn w:val="1"/>
    <w:uiPriority w:val="0"/>
    <w:pPr>
      <w:widowControl/>
      <w:spacing w:before="100" w:beforeAutospacing="1" w:after="100" w:afterAutospacing="1"/>
      <w:jc w:val="left"/>
    </w:pPr>
    <w:rPr>
      <w:kern w:val="0"/>
      <w:szCs w:val="21"/>
    </w:rPr>
  </w:style>
  <w:style w:type="paragraph" w:customStyle="1" w:styleId="184">
    <w:name w:val="样式 首行缩进:  0.74 厘米"/>
    <w:basedOn w:val="1"/>
    <w:uiPriority w:val="0"/>
    <w:pPr>
      <w:spacing w:line="360" w:lineRule="auto"/>
      <w:ind w:firstLine="420"/>
    </w:pPr>
    <w:rPr>
      <w:rFonts w:cs="宋体"/>
      <w:szCs w:val="20"/>
    </w:rPr>
  </w:style>
  <w:style w:type="paragraph" w:customStyle="1" w:styleId="185">
    <w:name w:val="Char14 Char Char Char1"/>
    <w:basedOn w:val="30"/>
    <w:uiPriority w:val="0"/>
    <w:rPr>
      <w:rFonts w:ascii="Tahoma" w:hAnsi="Tahoma"/>
      <w:sz w:val="24"/>
    </w:rPr>
  </w:style>
  <w:style w:type="paragraph" w:customStyle="1" w:styleId="186">
    <w:name w:val="默认段落字体 Para Char Char Char Char Char Char Char Char Char1 Char Char Char Char"/>
    <w:basedOn w:val="1"/>
    <w:uiPriority w:val="0"/>
    <w:rPr>
      <w:rFonts w:ascii="Tahoma" w:hAnsi="Tahoma"/>
      <w:sz w:val="24"/>
      <w:szCs w:val="20"/>
    </w:rPr>
  </w:style>
  <w:style w:type="paragraph" w:customStyle="1" w:styleId="187">
    <w:name w:val="正文1"/>
    <w:basedOn w:val="1"/>
    <w:uiPriority w:val="0"/>
    <w:pPr>
      <w:spacing w:before="60" w:after="60" w:line="360" w:lineRule="auto"/>
      <w:outlineLvl w:val="6"/>
    </w:pPr>
    <w:rPr>
      <w:sz w:val="24"/>
    </w:rPr>
  </w:style>
  <w:style w:type="paragraph" w:customStyle="1" w:styleId="188">
    <w:name w:val="文档正文 Char Char Char Char Char Char Char1 Char Char Char"/>
    <w:basedOn w:val="1"/>
    <w:uiPriority w:val="0"/>
    <w:pPr>
      <w:adjustRightInd w:val="0"/>
      <w:spacing w:line="360" w:lineRule="auto"/>
      <w:ind w:firstLine="567"/>
      <w:textAlignment w:val="baseline"/>
    </w:pPr>
    <w:rPr>
      <w:rFonts w:ascii="Arial" w:hAnsi="Arial"/>
      <w:kern w:val="0"/>
      <w:sz w:val="24"/>
    </w:rPr>
  </w:style>
  <w:style w:type="paragraph" w:customStyle="1" w:styleId="189">
    <w:name w:val="表格字体"/>
    <w:basedOn w:val="1"/>
    <w:uiPriority w:val="0"/>
    <w:pPr>
      <w:adjustRightInd w:val="0"/>
      <w:spacing w:beforeLines="20" w:afterLines="20"/>
      <w:jc w:val="left"/>
      <w:textAlignment w:val="baseline"/>
    </w:pPr>
    <w:rPr>
      <w:rFonts w:cs="Arial"/>
      <w:kern w:val="0"/>
      <w:szCs w:val="20"/>
    </w:rPr>
  </w:style>
  <w:style w:type="paragraph" w:customStyle="1" w:styleId="190">
    <w:name w:val="章标题"/>
    <w:next w:val="191"/>
    <w:uiPriority w:val="0"/>
    <w:pPr>
      <w:widowControl w:val="0"/>
      <w:adjustRightInd w:val="0"/>
      <w:spacing w:beforeLines="50" w:afterLines="50" w:line="360" w:lineRule="atLeast"/>
      <w:jc w:val="both"/>
      <w:textAlignment w:val="baseline"/>
      <w:outlineLvl w:val="1"/>
    </w:pPr>
    <w:rPr>
      <w:rFonts w:ascii="黑体" w:hAnsi="Times New Roman" w:eastAsia="黑体" w:cs="Times New Roman"/>
      <w:sz w:val="21"/>
      <w:lang w:val="en-US" w:eastAsia="zh-CN" w:bidi="ar-SA"/>
    </w:rPr>
  </w:style>
  <w:style w:type="paragraph" w:customStyle="1" w:styleId="191">
    <w:name w:val="段"/>
    <w:link w:val="530"/>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92">
    <w:name w:val="xl26"/>
    <w:basedOn w:val="1"/>
    <w:uiPriority w:val="0"/>
    <w:pPr>
      <w:widowControl/>
      <w:pBdr>
        <w:top w:val="single" w:color="auto" w:sz="4" w:space="0"/>
        <w:left w:val="single" w:color="auto" w:sz="4" w:space="0"/>
        <w:right w:val="single" w:color="auto" w:sz="4" w:space="0"/>
      </w:pBdr>
      <w:shd w:val="clear" w:color="auto" w:fill="C0C0C0"/>
      <w:spacing w:before="100" w:beforeAutospacing="1" w:after="100" w:afterAutospacing="1"/>
      <w:jc w:val="left"/>
    </w:pPr>
    <w:rPr>
      <w:rFonts w:ascii="宋体" w:hAnsi="宋体" w:cs="宋体"/>
      <w:kern w:val="0"/>
      <w:sz w:val="18"/>
      <w:szCs w:val="18"/>
    </w:rPr>
  </w:style>
  <w:style w:type="paragraph" w:customStyle="1" w:styleId="193">
    <w:name w:val="QB表内文字"/>
    <w:basedOn w:val="191"/>
    <w:link w:val="648"/>
    <w:qFormat/>
    <w:uiPriority w:val="0"/>
    <w:pPr>
      <w:widowControl w:val="0"/>
      <w:ind w:firstLine="0" w:firstLineChars="0"/>
    </w:pPr>
  </w:style>
  <w:style w:type="paragraph" w:customStyle="1" w:styleId="194">
    <w:name w:val="表号"/>
    <w:basedOn w:val="1"/>
    <w:uiPriority w:val="0"/>
    <w:pPr>
      <w:tabs>
        <w:tab w:val="left" w:pos="360"/>
      </w:tabs>
      <w:spacing w:line="360" w:lineRule="auto"/>
      <w:jc w:val="center"/>
    </w:pPr>
  </w:style>
  <w:style w:type="paragraph" w:customStyle="1" w:styleId="195">
    <w:name w:val="Revision"/>
    <w:uiPriority w:val="99"/>
    <w:rPr>
      <w:rFonts w:ascii="Times New Roman" w:hAnsi="Times New Roman" w:eastAsia="宋体" w:cs="Times New Roman"/>
      <w:kern w:val="2"/>
      <w:sz w:val="21"/>
      <w:szCs w:val="24"/>
      <w:lang w:val="en-US" w:eastAsia="zh-CN" w:bidi="ar-SA"/>
    </w:rPr>
  </w:style>
  <w:style w:type="paragraph" w:customStyle="1" w:styleId="196">
    <w:name w:val="前言"/>
    <w:basedOn w:val="1"/>
    <w:uiPriority w:val="0"/>
    <w:pPr>
      <w:spacing w:line="360" w:lineRule="auto"/>
      <w:ind w:firstLine="200" w:firstLineChars="200"/>
      <w:jc w:val="center"/>
    </w:pPr>
    <w:rPr>
      <w:rFonts w:cs="宋体"/>
      <w:b/>
      <w:bCs/>
      <w:sz w:val="36"/>
      <w:szCs w:val="20"/>
    </w:rPr>
  </w:style>
  <w:style w:type="paragraph" w:customStyle="1" w:styleId="197">
    <w:name w:val="封面抬头标题"/>
    <w:basedOn w:val="79"/>
    <w:uiPriority w:val="0"/>
  </w:style>
  <w:style w:type="paragraph" w:customStyle="1" w:styleId="198">
    <w:name w:val="Char Char Char Char1"/>
    <w:next w:val="1"/>
    <w:uiPriority w:val="0"/>
    <w:pPr>
      <w:keepNext/>
      <w:keepLines/>
      <w:spacing w:before="240" w:after="240"/>
      <w:outlineLvl w:val="7"/>
    </w:pPr>
    <w:rPr>
      <w:rFonts w:ascii="Arial" w:hAnsi="Arial" w:eastAsia="黑体" w:cs="Arial"/>
      <w:snapToGrid w:val="0"/>
      <w:sz w:val="21"/>
      <w:szCs w:val="21"/>
      <w:lang w:val="en-US" w:eastAsia="zh-CN" w:bidi="ar-SA"/>
    </w:rPr>
  </w:style>
  <w:style w:type="paragraph" w:customStyle="1" w:styleId="199">
    <w:name w:val="1 Char Char Char Char Char Char Char"/>
    <w:basedOn w:val="1"/>
    <w:uiPriority w:val="0"/>
    <w:pPr>
      <w:jc w:val="left"/>
    </w:pPr>
    <w:rPr>
      <w:rFonts w:ascii="Tahoma" w:hAnsi="Tahoma"/>
      <w:sz w:val="24"/>
      <w:szCs w:val="20"/>
    </w:rPr>
  </w:style>
  <w:style w:type="paragraph" w:customStyle="1" w:styleId="200">
    <w:name w:val="xl34"/>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01">
    <w:name w:val="一级条标题"/>
    <w:basedOn w:val="190"/>
    <w:next w:val="191"/>
    <w:link w:val="531"/>
    <w:uiPriority w:val="0"/>
    <w:pPr>
      <w:numPr>
        <w:numId w:val="0"/>
      </w:numPr>
      <w:spacing w:beforeLines="0" w:afterLines="0"/>
      <w:outlineLvl w:val="2"/>
    </w:pPr>
  </w:style>
  <w:style w:type="paragraph" w:customStyle="1" w:styleId="202">
    <w:name w:val="表格文字"/>
    <w:basedOn w:val="1"/>
    <w:uiPriority w:val="0"/>
    <w:pPr>
      <w:widowControl/>
      <w:spacing w:line="360" w:lineRule="exact"/>
      <w:jc w:val="left"/>
    </w:pPr>
    <w:rPr>
      <w:rFonts w:ascii="Garamond" w:hAnsi="Garamond" w:eastAsia="楷体_GB2312"/>
      <w:kern w:val="0"/>
      <w:sz w:val="24"/>
      <w:szCs w:val="20"/>
    </w:rPr>
  </w:style>
  <w:style w:type="paragraph" w:customStyle="1" w:styleId="203">
    <w:name w:val="Char1 Char Char Char1 Char Char1 Char Char Char Char Char Char Char1 Char Char Char Char Char Char Char1 Char Char Char Char Char Char Char Char Char Char Char Char1 Char Char Char Char Char Char4 Char Char"/>
    <w:basedOn w:val="30"/>
    <w:uiPriority w:val="0"/>
    <w:rPr>
      <w:rFonts w:ascii="Tahoma" w:hAnsi="Tahoma"/>
      <w:i/>
      <w:sz w:val="24"/>
    </w:rPr>
  </w:style>
  <w:style w:type="paragraph" w:customStyle="1" w:styleId="204">
    <w:name w:val="版本控制标题"/>
    <w:basedOn w:val="1"/>
    <w:uiPriority w:val="0"/>
    <w:pPr>
      <w:adjustRightInd w:val="0"/>
      <w:spacing w:before="156" w:after="156" w:line="360" w:lineRule="atLeast"/>
      <w:textAlignment w:val="baseline"/>
    </w:pPr>
    <w:rPr>
      <w:rFonts w:cs="宋体"/>
      <w:b/>
      <w:bCs/>
      <w:sz w:val="24"/>
      <w:szCs w:val="20"/>
    </w:rPr>
  </w:style>
  <w:style w:type="paragraph" w:customStyle="1" w:styleId="205">
    <w:name w:val="Char2 Char Char Char Char1 Char Char"/>
    <w:basedOn w:val="30"/>
    <w:uiPriority w:val="0"/>
    <w:rPr>
      <w:rFonts w:ascii="Tahoma" w:hAnsi="Tahoma"/>
      <w:sz w:val="24"/>
    </w:rPr>
  </w:style>
  <w:style w:type="paragraph" w:customStyle="1" w:styleId="206">
    <w:name w:val="标准编号"/>
    <w:basedOn w:val="1"/>
    <w:uiPriority w:val="0"/>
    <w:pPr>
      <w:jc w:val="center"/>
    </w:pPr>
    <w:rPr>
      <w:rFonts w:ascii="黑体" w:eastAsia="黑体"/>
      <w:b/>
      <w:bCs/>
      <w:sz w:val="30"/>
    </w:rPr>
  </w:style>
  <w:style w:type="paragraph" w:customStyle="1" w:styleId="207">
    <w:name w:val="xl38"/>
    <w:basedOn w:val="1"/>
    <w:uiPriority w:val="0"/>
    <w:pPr>
      <w:widowControl/>
      <w:pBdr>
        <w:top w:val="single" w:color="auto" w:sz="4" w:space="0"/>
        <w:bottom w:val="single" w:color="auto" w:sz="4" w:space="0"/>
      </w:pBdr>
      <w:spacing w:before="100" w:beforeAutospacing="1" w:after="100" w:afterAutospacing="1"/>
      <w:jc w:val="left"/>
    </w:pPr>
    <w:rPr>
      <w:rFonts w:ascii="宋体" w:hAnsi="宋体" w:cs="宋体"/>
      <w:kern w:val="0"/>
      <w:sz w:val="18"/>
      <w:szCs w:val="18"/>
    </w:rPr>
  </w:style>
  <w:style w:type="paragraph" w:customStyle="1" w:styleId="208">
    <w:name w:val="Numbered list 2.1"/>
    <w:basedOn w:val="2"/>
    <w:next w:val="1"/>
    <w:uiPriority w:val="0"/>
    <w:pPr>
      <w:widowControl/>
      <w:numPr>
        <w:ilvl w:val="0"/>
        <w:numId w:val="0"/>
      </w:numPr>
      <w:tabs>
        <w:tab w:val="left" w:pos="720"/>
      </w:tabs>
      <w:spacing w:before="240" w:after="60" w:line="240" w:lineRule="auto"/>
      <w:ind w:left="1260" w:hanging="420"/>
      <w:jc w:val="left"/>
    </w:pPr>
    <w:rPr>
      <w:rFonts w:ascii="Arial" w:hAnsi="Arial"/>
      <w:bCs w:val="0"/>
      <w:kern w:val="28"/>
      <w:sz w:val="28"/>
      <w:szCs w:val="20"/>
      <w:lang w:eastAsia="en-US"/>
    </w:rPr>
  </w:style>
  <w:style w:type="paragraph" w:customStyle="1" w:styleId="209">
    <w:name w:val="Plain Text1"/>
    <w:basedOn w:val="1"/>
    <w:uiPriority w:val="0"/>
    <w:pPr>
      <w:autoSpaceDE w:val="0"/>
      <w:autoSpaceDN w:val="0"/>
      <w:adjustRightInd w:val="0"/>
      <w:spacing w:line="360" w:lineRule="auto"/>
    </w:pPr>
    <w:rPr>
      <w:rFonts w:hint="eastAsia" w:ascii="宋体" w:hAnsi="宋体"/>
      <w:szCs w:val="20"/>
    </w:rPr>
  </w:style>
  <w:style w:type="paragraph" w:customStyle="1" w:styleId="210">
    <w:name w:val="Char Char3"/>
    <w:basedOn w:val="30"/>
    <w:uiPriority w:val="0"/>
    <w:rPr>
      <w:rFonts w:ascii="Tahoma" w:hAnsi="Tahoma"/>
      <w:sz w:val="24"/>
    </w:rPr>
  </w:style>
  <w:style w:type="paragraph" w:customStyle="1" w:styleId="211">
    <w:name w:val="xl28"/>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12">
    <w:name w:val="font8"/>
    <w:basedOn w:val="1"/>
    <w:uiPriority w:val="0"/>
    <w:pPr>
      <w:widowControl/>
      <w:spacing w:before="100" w:beforeAutospacing="1" w:after="100" w:afterAutospacing="1"/>
      <w:jc w:val="left"/>
    </w:pPr>
    <w:rPr>
      <w:rFonts w:ascii="宋体" w:hAnsi="宋体" w:cs="宋体"/>
      <w:kern w:val="0"/>
      <w:sz w:val="20"/>
      <w:szCs w:val="20"/>
    </w:rPr>
  </w:style>
  <w:style w:type="paragraph" w:customStyle="1" w:styleId="213">
    <w:name w:val="缺省文本:1"/>
    <w:basedOn w:val="1"/>
    <w:uiPriority w:val="0"/>
    <w:pPr>
      <w:autoSpaceDE w:val="0"/>
      <w:autoSpaceDN w:val="0"/>
      <w:adjustRightInd w:val="0"/>
      <w:jc w:val="left"/>
    </w:pPr>
    <w:rPr>
      <w:kern w:val="0"/>
      <w:sz w:val="24"/>
      <w:szCs w:val="20"/>
    </w:rPr>
  </w:style>
  <w:style w:type="paragraph" w:customStyle="1" w:styleId="214">
    <w:name w:val="封面中文名称"/>
    <w:basedOn w:val="17"/>
    <w:uiPriority w:val="0"/>
    <w:pPr>
      <w:spacing w:line="240" w:lineRule="auto"/>
      <w:jc w:val="center"/>
    </w:pPr>
    <w:rPr>
      <w:rFonts w:ascii="黑体" w:eastAsia="黑体"/>
      <w:b/>
      <w:spacing w:val="80"/>
      <w:sz w:val="44"/>
    </w:rPr>
  </w:style>
  <w:style w:type="paragraph" w:customStyle="1" w:styleId="215">
    <w:name w:val="默认段落字体 Para Char Char Char Char Char Char Char Char Char Char Char Char Char"/>
    <w:basedOn w:val="30"/>
    <w:uiPriority w:val="0"/>
    <w:rPr>
      <w:rFonts w:ascii="Tahoma" w:hAnsi="Tahoma"/>
      <w:sz w:val="24"/>
    </w:rPr>
  </w:style>
  <w:style w:type="paragraph" w:customStyle="1" w:styleId="216">
    <w:name w:val="项目符号缩进"/>
    <w:basedOn w:val="1"/>
    <w:uiPriority w:val="0"/>
    <w:pPr>
      <w:widowControl/>
      <w:overflowPunct w:val="0"/>
      <w:autoSpaceDE w:val="0"/>
      <w:autoSpaceDN w:val="0"/>
      <w:adjustRightInd w:val="0"/>
      <w:spacing w:line="360" w:lineRule="auto"/>
      <w:jc w:val="left"/>
    </w:pPr>
    <w:rPr>
      <w:rFonts w:ascii="Arial"/>
      <w:kern w:val="0"/>
      <w:sz w:val="24"/>
      <w:szCs w:val="20"/>
    </w:rPr>
  </w:style>
  <w:style w:type="paragraph" w:customStyle="1" w:styleId="217">
    <w:name w:val="xl39"/>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18">
    <w:name w:val="Char Char Char Char Char Char Char"/>
    <w:basedOn w:val="30"/>
    <w:uiPriority w:val="0"/>
    <w:rPr>
      <w:rFonts w:ascii="Tahoma" w:hAnsi="Tahoma"/>
      <w:sz w:val="24"/>
    </w:rPr>
  </w:style>
  <w:style w:type="paragraph" w:customStyle="1" w:styleId="219">
    <w:name w:val="HTML Top of Form"/>
    <w:basedOn w:val="1"/>
    <w:next w:val="1"/>
    <w:link w:val="533"/>
    <w:uiPriority w:val="0"/>
    <w:pPr>
      <w:pBdr>
        <w:bottom w:val="single" w:color="auto" w:sz="6" w:space="1"/>
      </w:pBdr>
      <w:jc w:val="center"/>
    </w:pPr>
    <w:rPr>
      <w:rFonts w:ascii="Arial" w:hAnsi="Arial"/>
      <w:vanish/>
      <w:sz w:val="16"/>
      <w:szCs w:val="16"/>
    </w:rPr>
  </w:style>
  <w:style w:type="paragraph" w:customStyle="1" w:styleId="220">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221">
    <w:name w:val="xl2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kern w:val="0"/>
      <w:sz w:val="18"/>
      <w:szCs w:val="18"/>
    </w:rPr>
  </w:style>
  <w:style w:type="paragraph" w:customStyle="1" w:styleId="222">
    <w:name w:val="二级条标题"/>
    <w:basedOn w:val="201"/>
    <w:next w:val="191"/>
    <w:uiPriority w:val="0"/>
    <w:pPr>
      <w:numPr>
        <w:numId w:val="0"/>
      </w:numPr>
      <w:outlineLvl w:val="3"/>
    </w:pPr>
  </w:style>
  <w:style w:type="paragraph" w:customStyle="1" w:styleId="223">
    <w:name w:val="Char Char Char Char"/>
    <w:basedOn w:val="1"/>
    <w:uiPriority w:val="0"/>
    <w:pPr>
      <w:widowControl/>
      <w:spacing w:after="160" w:line="240" w:lineRule="exact"/>
      <w:jc w:val="left"/>
    </w:pPr>
    <w:rPr>
      <w:rFonts w:ascii="Verdana" w:hAnsi="Verdana"/>
      <w:kern w:val="0"/>
      <w:sz w:val="20"/>
      <w:szCs w:val="20"/>
      <w:lang w:eastAsia="en-US"/>
    </w:rPr>
  </w:style>
  <w:style w:type="paragraph" w:customStyle="1" w:styleId="224">
    <w:name w:val="默认段落字体 Para Char"/>
    <w:basedOn w:val="1"/>
    <w:uiPriority w:val="0"/>
    <w:rPr>
      <w:rFonts w:ascii="Arial" w:hAnsi="Arial" w:eastAsia="黑体" w:cs="Arial"/>
      <w:snapToGrid w:val="0"/>
      <w:kern w:val="0"/>
      <w:szCs w:val="21"/>
    </w:rPr>
  </w:style>
  <w:style w:type="paragraph" w:customStyle="1" w:styleId="225">
    <w:name w:val="正文3"/>
    <w:basedOn w:val="1"/>
    <w:uiPriority w:val="0"/>
    <w:pPr>
      <w:spacing w:before="60" w:after="60" w:line="360" w:lineRule="auto"/>
      <w:outlineLvl w:val="8"/>
    </w:pPr>
    <w:rPr>
      <w:sz w:val="24"/>
      <w:szCs w:val="21"/>
    </w:rPr>
  </w:style>
  <w:style w:type="paragraph" w:customStyle="1" w:styleId="226">
    <w:name w:val="前言、引言标题"/>
    <w:next w:val="1"/>
    <w:uiPriority w:val="0"/>
    <w:pPr>
      <w:widowControl w:val="0"/>
      <w:shd w:val="clear" w:color="FFFFFF" w:fill="FFFFFF"/>
      <w:adjustRightInd w:val="0"/>
      <w:spacing w:before="640" w:after="560" w:line="360" w:lineRule="atLeast"/>
      <w:jc w:val="center"/>
      <w:textAlignment w:val="baseline"/>
      <w:outlineLvl w:val="0"/>
    </w:pPr>
    <w:rPr>
      <w:rFonts w:ascii="黑体" w:hAnsi="Times New Roman" w:eastAsia="黑体" w:cs="Times New Roman"/>
      <w:sz w:val="32"/>
      <w:lang w:val="en-US" w:eastAsia="zh-CN" w:bidi="ar-SA"/>
    </w:rPr>
  </w:style>
  <w:style w:type="paragraph" w:customStyle="1" w:styleId="227">
    <w:name w:val="xl3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cs="宋体"/>
      <w:color w:val="000000"/>
      <w:kern w:val="0"/>
      <w:sz w:val="18"/>
      <w:szCs w:val="18"/>
    </w:rPr>
  </w:style>
  <w:style w:type="paragraph" w:customStyle="1" w:styleId="228">
    <w:name w:val="QB表"/>
    <w:basedOn w:val="152"/>
    <w:next w:val="152"/>
    <w:link w:val="638"/>
    <w:uiPriority w:val="0"/>
    <w:pPr>
      <w:numPr>
        <w:ilvl w:val="7"/>
        <w:numId w:val="10"/>
      </w:numPr>
      <w:tabs>
        <w:tab w:val="left" w:pos="425"/>
      </w:tabs>
      <w:ind w:firstLineChars="0"/>
      <w:jc w:val="center"/>
    </w:pPr>
  </w:style>
  <w:style w:type="paragraph" w:customStyle="1" w:styleId="229">
    <w:name w:val="xl4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0">
    <w:name w:val="font6"/>
    <w:basedOn w:val="1"/>
    <w:uiPriority w:val="0"/>
    <w:pPr>
      <w:widowControl/>
      <w:spacing w:before="100" w:beforeAutospacing="1" w:after="100" w:afterAutospacing="1"/>
      <w:jc w:val="left"/>
    </w:pPr>
    <w:rPr>
      <w:rFonts w:ascii="宋体" w:hAnsi="宋体" w:cs="宋体"/>
      <w:kern w:val="0"/>
      <w:szCs w:val="21"/>
    </w:rPr>
  </w:style>
  <w:style w:type="paragraph" w:customStyle="1" w:styleId="231">
    <w:name w:val="xl3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cs="Arial"/>
      <w:color w:val="000000"/>
      <w:kern w:val="0"/>
      <w:sz w:val="18"/>
      <w:szCs w:val="18"/>
    </w:rPr>
  </w:style>
  <w:style w:type="paragraph" w:customStyle="1" w:styleId="232">
    <w:name w:val="1级标题"/>
    <w:basedOn w:val="1"/>
    <w:next w:val="1"/>
    <w:uiPriority w:val="0"/>
    <w:pPr>
      <w:widowControl/>
      <w:tabs>
        <w:tab w:val="left" w:pos="425"/>
      </w:tabs>
      <w:spacing w:before="240" w:after="120" w:line="360" w:lineRule="auto"/>
      <w:ind w:left="425" w:hanging="425"/>
      <w:outlineLvl w:val="0"/>
    </w:pPr>
    <w:rPr>
      <w:rFonts w:eastAsia="黑体"/>
      <w:b/>
      <w:kern w:val="28"/>
      <w:sz w:val="32"/>
      <w:szCs w:val="20"/>
    </w:rPr>
  </w:style>
  <w:style w:type="paragraph" w:customStyle="1" w:styleId="233">
    <w:name w:val="图注"/>
    <w:basedOn w:val="1"/>
    <w:uiPriority w:val="0"/>
    <w:pPr>
      <w:spacing w:line="360" w:lineRule="auto"/>
      <w:jc w:val="center"/>
    </w:pPr>
    <w:rPr>
      <w:b/>
      <w:sz w:val="24"/>
    </w:rPr>
  </w:style>
  <w:style w:type="paragraph" w:customStyle="1" w:styleId="234">
    <w:name w:val="Char Char Char Char Char Char Char Char Char Char Char Char Char Char Char Char Char Char"/>
    <w:basedOn w:val="1"/>
    <w:uiPriority w:val="0"/>
    <w:pPr>
      <w:keepNext/>
      <w:tabs>
        <w:tab w:val="left" w:pos="2940"/>
      </w:tabs>
      <w:autoSpaceDE w:val="0"/>
      <w:autoSpaceDN w:val="0"/>
      <w:adjustRightInd w:val="0"/>
      <w:ind w:hanging="420"/>
      <w:jc w:val="left"/>
    </w:pPr>
    <w:rPr>
      <w:sz w:val="20"/>
      <w:szCs w:val="20"/>
    </w:rPr>
  </w:style>
  <w:style w:type="paragraph" w:customStyle="1" w:styleId="235">
    <w:name w:val="xl3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w:hAnsi="Arial" w:cs="Arial"/>
      <w:color w:val="000000"/>
      <w:kern w:val="0"/>
      <w:sz w:val="18"/>
      <w:szCs w:val="18"/>
    </w:rPr>
  </w:style>
  <w:style w:type="paragraph" w:customStyle="1" w:styleId="236">
    <w:name w:val="默认段落字体 Para Char Char Char1 Char"/>
    <w:basedOn w:val="1"/>
    <w:uiPriority w:val="0"/>
    <w:pPr>
      <w:widowControl/>
    </w:pPr>
    <w:rPr>
      <w:rFonts w:ascii="Arial" w:hAnsi="Arial" w:cs="Arial"/>
      <w:szCs w:val="20"/>
    </w:rPr>
  </w:style>
  <w:style w:type="paragraph" w:customStyle="1" w:styleId="237">
    <w:name w:val="发布实施"/>
    <w:basedOn w:val="238"/>
    <w:uiPriority w:val="0"/>
  </w:style>
  <w:style w:type="paragraph" w:customStyle="1" w:styleId="238">
    <w:name w:val="封面版本号"/>
    <w:basedOn w:val="79"/>
    <w:uiPriority w:val="0"/>
    <w:pPr>
      <w:jc w:val="center"/>
    </w:pPr>
    <w:rPr>
      <w:rFonts w:ascii="黑体"/>
      <w:bCs w:val="0"/>
      <w:spacing w:val="40"/>
      <w:sz w:val="24"/>
    </w:rPr>
  </w:style>
  <w:style w:type="paragraph" w:customStyle="1" w:styleId="239">
    <w:name w:val="Char Char5 Char"/>
    <w:next w:val="1"/>
    <w:uiPriority w:val="0"/>
    <w:pPr>
      <w:keepNext/>
      <w:keepLines/>
      <w:tabs>
        <w:tab w:val="left" w:pos="1440"/>
      </w:tabs>
      <w:spacing w:before="240" w:after="240"/>
      <w:ind w:left="1440" w:hanging="1440"/>
      <w:outlineLvl w:val="7"/>
    </w:pPr>
    <w:rPr>
      <w:rFonts w:ascii="Arial" w:hAnsi="Arial" w:eastAsia="黑体" w:cs="Arial"/>
      <w:snapToGrid w:val="0"/>
      <w:sz w:val="21"/>
      <w:szCs w:val="21"/>
      <w:lang w:val="en-US" w:eastAsia="zh-CN" w:bidi="ar-SA"/>
    </w:rPr>
  </w:style>
  <w:style w:type="paragraph" w:customStyle="1" w:styleId="240">
    <w:name w:val="五级条标题"/>
    <w:basedOn w:val="241"/>
    <w:next w:val="191"/>
    <w:uiPriority w:val="0"/>
    <w:pPr>
      <w:numPr>
        <w:numId w:val="0"/>
      </w:numPr>
      <w:outlineLvl w:val="6"/>
    </w:pPr>
  </w:style>
  <w:style w:type="paragraph" w:customStyle="1" w:styleId="241">
    <w:name w:val="四级条标题"/>
    <w:basedOn w:val="242"/>
    <w:next w:val="191"/>
    <w:uiPriority w:val="0"/>
    <w:pPr>
      <w:numPr>
        <w:numId w:val="0"/>
      </w:numPr>
      <w:outlineLvl w:val="5"/>
    </w:pPr>
  </w:style>
  <w:style w:type="paragraph" w:customStyle="1" w:styleId="242">
    <w:name w:val="三级条标题"/>
    <w:basedOn w:val="222"/>
    <w:next w:val="191"/>
    <w:uiPriority w:val="0"/>
    <w:pPr>
      <w:numPr>
        <w:numId w:val="0"/>
      </w:numPr>
      <w:outlineLvl w:val="4"/>
    </w:pPr>
  </w:style>
  <w:style w:type="paragraph" w:customStyle="1" w:styleId="243">
    <w:name w:val="Char2"/>
    <w:basedOn w:val="30"/>
    <w:uiPriority w:val="0"/>
    <w:rPr>
      <w:rFonts w:ascii="Tahoma" w:hAnsi="Tahoma"/>
      <w:sz w:val="24"/>
    </w:rPr>
  </w:style>
  <w:style w:type="paragraph" w:customStyle="1" w:styleId="244">
    <w:name w:val="tal0"/>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customStyle="1" w:styleId="245">
    <w:name w:val="Char Char Char"/>
    <w:basedOn w:val="30"/>
    <w:uiPriority w:val="0"/>
    <w:rPr>
      <w:rFonts w:ascii="Tahoma" w:hAnsi="Tahoma"/>
      <w:sz w:val="24"/>
    </w:rPr>
  </w:style>
  <w:style w:type="paragraph" w:customStyle="1" w:styleId="246">
    <w:name w:val="QB目录前言"/>
    <w:basedOn w:val="1"/>
    <w:uiPriority w:val="0"/>
    <w:pPr>
      <w:widowControl/>
      <w:autoSpaceDE w:val="0"/>
      <w:autoSpaceDN w:val="0"/>
      <w:ind w:firstLine="198" w:firstLineChars="62"/>
      <w:jc w:val="center"/>
    </w:pPr>
    <w:rPr>
      <w:rFonts w:ascii="黑体" w:eastAsia="黑体"/>
      <w:kern w:val="0"/>
      <w:sz w:val="32"/>
      <w:szCs w:val="32"/>
    </w:rPr>
  </w:style>
  <w:style w:type="paragraph" w:customStyle="1" w:styleId="247">
    <w:name w:val="QB附录"/>
    <w:basedOn w:val="152"/>
    <w:uiPriority w:val="0"/>
    <w:pPr>
      <w:tabs>
        <w:tab w:val="left" w:pos="425"/>
      </w:tabs>
      <w:ind w:firstLine="0" w:firstLineChars="0"/>
    </w:pPr>
  </w:style>
  <w:style w:type="paragraph" w:customStyle="1" w:styleId="248">
    <w:name w:val="默认段落字体 Para Char Char Char Char Char Char Char Char Char Char Char Char Char Char"/>
    <w:next w:val="1"/>
    <w:uiPriority w:val="0"/>
    <w:pPr>
      <w:keepNext/>
      <w:keepLines/>
      <w:tabs>
        <w:tab w:val="left" w:pos="3360"/>
      </w:tabs>
      <w:spacing w:before="240" w:after="240"/>
      <w:ind w:left="3360" w:hanging="420"/>
      <w:outlineLvl w:val="7"/>
    </w:pPr>
    <w:rPr>
      <w:rFonts w:ascii="Arial" w:hAnsi="Arial" w:eastAsia="黑体" w:cs="Arial"/>
      <w:snapToGrid w:val="0"/>
      <w:sz w:val="21"/>
      <w:szCs w:val="21"/>
      <w:lang w:val="en-US" w:eastAsia="zh-CN" w:bidi="ar-SA"/>
    </w:rPr>
  </w:style>
  <w:style w:type="paragraph" w:customStyle="1" w:styleId="249">
    <w:name w:val="正文 1"/>
    <w:basedOn w:val="1"/>
    <w:uiPriority w:val="0"/>
    <w:pPr>
      <w:spacing w:line="360" w:lineRule="auto"/>
      <w:ind w:firstLine="200" w:firstLineChars="200"/>
    </w:pPr>
    <w:rPr>
      <w:sz w:val="24"/>
    </w:rPr>
  </w:style>
  <w:style w:type="paragraph" w:customStyle="1" w:styleId="250">
    <w:name w:val="样式 首行缩进:  2 字符"/>
    <w:basedOn w:val="1"/>
    <w:uiPriority w:val="0"/>
    <w:pPr>
      <w:spacing w:line="360" w:lineRule="auto"/>
      <w:ind w:firstLine="200" w:firstLineChars="200"/>
    </w:pPr>
    <w:rPr>
      <w:rFonts w:cs="宋体"/>
      <w:szCs w:val="20"/>
    </w:rPr>
  </w:style>
  <w:style w:type="paragraph" w:customStyle="1" w:styleId="251">
    <w:name w:val="标号"/>
    <w:basedOn w:val="1"/>
    <w:uiPriority w:val="0"/>
    <w:pPr>
      <w:spacing w:line="360" w:lineRule="auto"/>
    </w:pPr>
    <w:rPr>
      <w:rFonts w:ascii="宋体" w:hAnsi="宋体"/>
      <w:sz w:val="24"/>
      <w:szCs w:val="20"/>
    </w:rPr>
  </w:style>
  <w:style w:type="paragraph" w:customStyle="1" w:styleId="252">
    <w:name w:val="图号"/>
    <w:basedOn w:val="1"/>
    <w:uiPriority w:val="0"/>
    <w:pPr>
      <w:tabs>
        <w:tab w:val="left" w:pos="360"/>
      </w:tabs>
      <w:spacing w:line="360" w:lineRule="auto"/>
      <w:jc w:val="center"/>
    </w:pPr>
  </w:style>
  <w:style w:type="paragraph" w:customStyle="1" w:styleId="253">
    <w:name w:val="样式 标题 1 + 加粗 行距: 1.5 倍行距2"/>
    <w:basedOn w:val="2"/>
    <w:uiPriority w:val="0"/>
    <w:pPr>
      <w:numPr>
        <w:ilvl w:val="0"/>
        <w:numId w:val="0"/>
      </w:numPr>
      <w:tabs>
        <w:tab w:val="left" w:pos="420"/>
      </w:tabs>
      <w:ind w:left="420" w:hanging="420"/>
    </w:pPr>
    <w:rPr>
      <w:rFonts w:cs="宋体"/>
      <w:b/>
      <w:bCs w:val="0"/>
    </w:rPr>
  </w:style>
  <w:style w:type="paragraph" w:customStyle="1" w:styleId="254">
    <w:name w:val="xl24"/>
    <w:basedOn w:val="1"/>
    <w:uiPriority w:val="0"/>
    <w:pPr>
      <w:widowControl/>
      <w:pBdr>
        <w:top w:val="single" w:color="auto" w:sz="8" w:space="0"/>
        <w:bottom w:val="single" w:color="auto" w:sz="8" w:space="0"/>
        <w:right w:val="single" w:color="auto" w:sz="8" w:space="0"/>
      </w:pBdr>
      <w:shd w:val="clear" w:color="auto" w:fill="C0C0C0"/>
      <w:spacing w:before="100" w:beforeAutospacing="1" w:after="100" w:afterAutospacing="1"/>
      <w:jc w:val="center"/>
    </w:pPr>
    <w:rPr>
      <w:rFonts w:ascii="宋体" w:hAnsi="宋体" w:cs="宋体"/>
      <w:kern w:val="0"/>
      <w:szCs w:val="21"/>
    </w:rPr>
  </w:style>
  <w:style w:type="paragraph" w:customStyle="1" w:styleId="255">
    <w:name w:val="TAL"/>
    <w:basedOn w:val="1"/>
    <w:uiPriority w:val="0"/>
    <w:pPr>
      <w:keepNext/>
      <w:keepLines/>
      <w:widowControl/>
      <w:overflowPunct w:val="0"/>
      <w:autoSpaceDE w:val="0"/>
      <w:autoSpaceDN w:val="0"/>
      <w:adjustRightInd w:val="0"/>
      <w:jc w:val="left"/>
      <w:textAlignment w:val="baseline"/>
    </w:pPr>
    <w:rPr>
      <w:rFonts w:ascii="Arial" w:hAnsi="Arial"/>
      <w:kern w:val="0"/>
      <w:sz w:val="18"/>
      <w:szCs w:val="20"/>
      <w:lang w:eastAsia="en-US"/>
    </w:rPr>
  </w:style>
  <w:style w:type="paragraph" w:customStyle="1" w:styleId="256">
    <w:name w:val="Char Char Char1 Char Char Char"/>
    <w:basedOn w:val="30"/>
    <w:uiPriority w:val="0"/>
    <w:rPr>
      <w:rFonts w:ascii="Tahoma" w:hAnsi="Tahoma"/>
      <w:sz w:val="24"/>
    </w:rPr>
  </w:style>
  <w:style w:type="paragraph" w:customStyle="1" w:styleId="257">
    <w:name w:val="正文 0"/>
    <w:basedOn w:val="1"/>
    <w:uiPriority w:val="0"/>
    <w:pPr>
      <w:widowControl/>
      <w:tabs>
        <w:tab w:val="left" w:pos="540"/>
        <w:tab w:val="left" w:pos="1620"/>
        <w:tab w:val="left" w:pos="2700"/>
        <w:tab w:val="left" w:pos="3780"/>
        <w:tab w:val="left" w:pos="4860"/>
        <w:tab w:val="left" w:pos="5940"/>
        <w:tab w:val="left" w:pos="7020"/>
        <w:tab w:val="left" w:pos="8100"/>
      </w:tabs>
      <w:spacing w:before="120" w:line="360" w:lineRule="exact"/>
      <w:ind w:firstLine="482"/>
    </w:pPr>
    <w:rPr>
      <w:rFonts w:ascii="Garamond" w:hAnsi="Garamond" w:eastAsia="楷体_GB2312"/>
      <w:kern w:val="0"/>
      <w:sz w:val="24"/>
      <w:szCs w:val="20"/>
    </w:rPr>
  </w:style>
  <w:style w:type="paragraph" w:customStyle="1" w:styleId="258">
    <w:name w:val="Char Char Char Char Char Char Char1"/>
    <w:basedOn w:val="1"/>
    <w:uiPriority w:val="0"/>
    <w:pPr>
      <w:jc w:val="left"/>
    </w:pPr>
    <w:rPr>
      <w:rFonts w:ascii="Tahoma" w:hAnsi="Tahoma"/>
      <w:sz w:val="24"/>
      <w:szCs w:val="20"/>
    </w:rPr>
  </w:style>
  <w:style w:type="paragraph" w:customStyle="1" w:styleId="259">
    <w:name w:val="xl3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60">
    <w:name w:val="paragraph2"/>
    <w:basedOn w:val="1"/>
    <w:uiPriority w:val="0"/>
    <w:pPr>
      <w:widowControl/>
      <w:spacing w:before="80" w:line="240" w:lineRule="atLeast"/>
      <w:ind w:left="720"/>
    </w:pPr>
    <w:rPr>
      <w:color w:val="000000"/>
      <w:kern w:val="0"/>
      <w:sz w:val="20"/>
      <w:szCs w:val="20"/>
    </w:rPr>
  </w:style>
  <w:style w:type="paragraph" w:customStyle="1" w:styleId="261">
    <w:name w:val="表格文本"/>
    <w:link w:val="535"/>
    <w:uiPriority w:val="0"/>
    <w:pPr>
      <w:tabs>
        <w:tab w:val="decimal" w:pos="0"/>
      </w:tabs>
    </w:pPr>
    <w:rPr>
      <w:rFonts w:ascii="Arial" w:hAnsi="Arial" w:eastAsia="宋体" w:cs="Times New Roman"/>
      <w:sz w:val="21"/>
      <w:szCs w:val="21"/>
      <w:lang w:val="en-US" w:eastAsia="zh-CN" w:bidi="ar-SA"/>
    </w:rPr>
  </w:style>
  <w:style w:type="paragraph" w:customStyle="1" w:styleId="262">
    <w:name w:val="Char Char Char Char Char Char Char Char Char Char Char"/>
    <w:basedOn w:val="1"/>
    <w:uiPriority w:val="0"/>
    <w:pPr>
      <w:jc w:val="left"/>
    </w:pPr>
    <w:rPr>
      <w:rFonts w:ascii="Tahoma" w:hAnsi="Tahoma"/>
      <w:sz w:val="24"/>
      <w:szCs w:val="20"/>
    </w:rPr>
  </w:style>
  <w:style w:type="paragraph" w:customStyle="1" w:styleId="263">
    <w:name w:val="项"/>
    <w:basedOn w:val="1"/>
    <w:uiPriority w:val="0"/>
    <w:pPr>
      <w:tabs>
        <w:tab w:val="left" w:pos="780"/>
        <w:tab w:val="left" w:pos="840"/>
      </w:tabs>
      <w:ind w:left="780" w:hanging="420"/>
    </w:pPr>
    <w:rPr>
      <w:szCs w:val="20"/>
    </w:rPr>
  </w:style>
  <w:style w:type="paragraph" w:customStyle="1" w:styleId="264">
    <w:name w:val="tal"/>
    <w:basedOn w:val="1"/>
    <w:uiPriority w:val="0"/>
    <w:pPr>
      <w:widowControl/>
      <w:spacing w:before="100" w:beforeAutospacing="1" w:after="100" w:afterAutospacing="1"/>
      <w:jc w:val="left"/>
    </w:pPr>
    <w:rPr>
      <w:rFonts w:ascii="宋体" w:hAnsi="宋体"/>
      <w:kern w:val="0"/>
      <w:sz w:val="24"/>
    </w:rPr>
  </w:style>
  <w:style w:type="paragraph" w:customStyle="1" w:styleId="265">
    <w:name w:val="Char Char1 Char Char Char Char"/>
    <w:basedOn w:val="30"/>
    <w:uiPriority w:val="0"/>
    <w:rPr>
      <w:rFonts w:ascii="Tahoma" w:hAnsi="Tahoma"/>
      <w:sz w:val="24"/>
    </w:rPr>
  </w:style>
  <w:style w:type="paragraph" w:customStyle="1" w:styleId="266">
    <w:name w:val="样式 正文首行缩进 2 + 五号 首行缩进:  2 字符"/>
    <w:basedOn w:val="59"/>
    <w:uiPriority w:val="0"/>
    <w:pPr>
      <w:ind w:left="0" w:leftChars="0"/>
    </w:pPr>
    <w:rPr>
      <w:rFonts w:cs="宋体"/>
      <w:szCs w:val="20"/>
    </w:rPr>
  </w:style>
  <w:style w:type="paragraph" w:customStyle="1" w:styleId="267">
    <w:name w:val="正文－1"/>
    <w:basedOn w:val="1"/>
    <w:uiPriority w:val="0"/>
    <w:pPr>
      <w:adjustRightInd w:val="0"/>
      <w:spacing w:line="360" w:lineRule="auto"/>
    </w:pPr>
    <w:rPr>
      <w:kern w:val="0"/>
      <w:szCs w:val="20"/>
    </w:rPr>
  </w:style>
  <w:style w:type="paragraph" w:customStyle="1" w:styleId="268">
    <w:name w:val="Char1"/>
    <w:basedOn w:val="30"/>
    <w:uiPriority w:val="0"/>
    <w:rPr>
      <w:rFonts w:ascii="Tahoma" w:hAnsi="Tahoma"/>
      <w:sz w:val="24"/>
    </w:rPr>
  </w:style>
  <w:style w:type="paragraph" w:customStyle="1" w:styleId="269">
    <w:name w:val="封面文档标题"/>
    <w:basedOn w:val="1"/>
    <w:next w:val="1"/>
    <w:uiPriority w:val="0"/>
    <w:pPr>
      <w:spacing w:line="360" w:lineRule="auto"/>
      <w:jc w:val="center"/>
    </w:pPr>
    <w:rPr>
      <w:b/>
      <w:sz w:val="44"/>
    </w:rPr>
  </w:style>
  <w:style w:type="paragraph" w:customStyle="1" w:styleId="270">
    <w:name w:val="标题四"/>
    <w:basedOn w:val="5"/>
    <w:uiPriority w:val="0"/>
    <w:pPr>
      <w:numPr>
        <w:ilvl w:val="3"/>
        <w:numId w:val="0"/>
      </w:numPr>
      <w:tabs>
        <w:tab w:val="left" w:pos="720"/>
      </w:tabs>
      <w:adjustRightInd w:val="0"/>
      <w:spacing w:before="100" w:beforeAutospacing="1" w:after="100"/>
      <w:ind w:left="720" w:hanging="720"/>
    </w:pPr>
    <w:rPr>
      <w:rFonts w:cs="宋体"/>
      <w:bCs w:val="0"/>
      <w:szCs w:val="20"/>
    </w:rPr>
  </w:style>
  <w:style w:type="paragraph" w:customStyle="1" w:styleId="271">
    <w:name w:val="样式1"/>
    <w:basedOn w:val="2"/>
    <w:link w:val="536"/>
    <w:qFormat/>
    <w:uiPriority w:val="0"/>
    <w:pPr>
      <w:numPr>
        <w:ilvl w:val="0"/>
        <w:numId w:val="0"/>
      </w:numPr>
    </w:pPr>
    <w:rPr>
      <w:rFonts w:ascii="Calibri" w:hAnsi="Calibri"/>
      <w:sz w:val="30"/>
      <w:szCs w:val="30"/>
    </w:rPr>
  </w:style>
  <w:style w:type="paragraph" w:customStyle="1" w:styleId="272">
    <w:name w:val="QB标题1"/>
    <w:basedOn w:val="2"/>
    <w:next w:val="152"/>
    <w:link w:val="537"/>
    <w:qFormat/>
    <w:uiPriority w:val="0"/>
    <w:pPr>
      <w:numPr>
        <w:ilvl w:val="0"/>
        <w:numId w:val="10"/>
      </w:numPr>
      <w:spacing w:line="240" w:lineRule="auto"/>
    </w:pPr>
    <w:rPr>
      <w:rFonts w:ascii="Arial" w:hAnsi="Arial"/>
      <w:b/>
      <w:bCs w:val="0"/>
    </w:rPr>
  </w:style>
  <w:style w:type="paragraph" w:customStyle="1" w:styleId="273">
    <w:name w:val="标准书眉_偶数页"/>
    <w:basedOn w:val="1"/>
    <w:next w:val="1"/>
    <w:uiPriority w:val="0"/>
    <w:pPr>
      <w:widowControl/>
      <w:tabs>
        <w:tab w:val="center" w:pos="4154"/>
        <w:tab w:val="right" w:pos="8306"/>
      </w:tabs>
      <w:spacing w:after="120"/>
      <w:ind w:left="431" w:hanging="431"/>
      <w:jc w:val="left"/>
    </w:pPr>
    <w:rPr>
      <w:kern w:val="0"/>
      <w:szCs w:val="20"/>
    </w:rPr>
  </w:style>
  <w:style w:type="paragraph" w:customStyle="1" w:styleId="274">
    <w:name w:val="其他标准称谓"/>
    <w:uiPriority w:val="0"/>
    <w:pPr>
      <w:spacing w:line="0" w:lineRule="atLeast"/>
      <w:jc w:val="distribute"/>
    </w:pPr>
    <w:rPr>
      <w:rFonts w:ascii="黑体" w:hAnsi="宋体" w:eastAsia="黑体" w:cs="Times New Roman"/>
      <w:sz w:val="52"/>
      <w:lang w:val="en-US" w:eastAsia="zh-CN" w:bidi="ar-SA"/>
    </w:rPr>
  </w:style>
  <w:style w:type="paragraph" w:customStyle="1" w:styleId="275">
    <w:name w:val="示例"/>
    <w:next w:val="191"/>
    <w:uiPriority w:val="0"/>
    <w:pPr>
      <w:jc w:val="both"/>
    </w:pPr>
    <w:rPr>
      <w:rFonts w:ascii="宋体" w:hAnsi="Times New Roman" w:eastAsia="宋体" w:cs="Times New Roman"/>
      <w:sz w:val="18"/>
      <w:lang w:val="en-US" w:eastAsia="zh-CN" w:bidi="ar-SA"/>
    </w:rPr>
  </w:style>
  <w:style w:type="paragraph" w:customStyle="1" w:styleId="276">
    <w:name w:val="文献分类号"/>
    <w:uiPriority w:val="0"/>
    <w:pPr>
      <w:widowControl w:val="0"/>
      <w:textAlignment w:val="center"/>
    </w:pPr>
    <w:rPr>
      <w:rFonts w:ascii="Times New Roman" w:hAnsi="Times New Roman" w:eastAsia="黑体" w:cs="Times New Roman"/>
      <w:sz w:val="21"/>
      <w:lang w:val="en-US" w:eastAsia="zh-CN" w:bidi="ar-SA"/>
    </w:rPr>
  </w:style>
  <w:style w:type="paragraph" w:customStyle="1" w:styleId="277">
    <w:name w:val="正文（自定义）"/>
    <w:basedOn w:val="1"/>
    <w:link w:val="539"/>
    <w:qFormat/>
    <w:uiPriority w:val="0"/>
    <w:pPr>
      <w:spacing w:line="360" w:lineRule="auto"/>
      <w:ind w:firstLine="400" w:firstLineChars="200"/>
      <w:jc w:val="left"/>
    </w:pPr>
    <w:rPr>
      <w:rFonts w:ascii="宋体" w:hAnsi="宋体"/>
      <w:sz w:val="20"/>
      <w:szCs w:val="20"/>
    </w:rPr>
  </w:style>
  <w:style w:type="paragraph" w:customStyle="1" w:styleId="278">
    <w:name w:val="正文表标题"/>
    <w:next w:val="1"/>
    <w:uiPriority w:val="0"/>
    <w:pPr>
      <w:jc w:val="center"/>
    </w:pPr>
    <w:rPr>
      <w:rFonts w:ascii="黑体" w:hAnsi="Times New Roman" w:eastAsia="黑体" w:cs="Times New Roman"/>
      <w:sz w:val="21"/>
      <w:lang w:val="en-US" w:eastAsia="zh-CN" w:bidi="ar-SA"/>
    </w:rPr>
  </w:style>
  <w:style w:type="paragraph" w:customStyle="1" w:styleId="279">
    <w:name w:val="图名"/>
    <w:next w:val="1"/>
    <w:uiPriority w:val="0"/>
    <w:pPr>
      <w:widowControl w:val="0"/>
      <w:jc w:val="center"/>
    </w:pPr>
    <w:rPr>
      <w:rFonts w:ascii="Times New Roman" w:hAnsi="Times New Roman" w:eastAsia="宋体" w:cs="Times New Roman"/>
      <w:kern w:val="2"/>
      <w:sz w:val="21"/>
      <w:szCs w:val="21"/>
      <w:lang w:val="en-US" w:eastAsia="zh-CN" w:bidi="ar-SA"/>
    </w:rPr>
  </w:style>
  <w:style w:type="paragraph" w:customStyle="1" w:styleId="280">
    <w:name w:val="Char Char Char Char Char Char1 Char Char1 Char"/>
    <w:basedOn w:val="30"/>
    <w:uiPriority w:val="0"/>
    <w:pPr>
      <w:adjustRightInd w:val="0"/>
      <w:spacing w:line="436" w:lineRule="exact"/>
      <w:ind w:left="357"/>
      <w:jc w:val="left"/>
      <w:outlineLvl w:val="3"/>
    </w:pPr>
    <w:rPr>
      <w:rFonts w:ascii="Tahoma" w:hAnsi="Tahoma"/>
      <w:sz w:val="24"/>
      <w:szCs w:val="20"/>
    </w:rPr>
  </w:style>
  <w:style w:type="paragraph" w:customStyle="1" w:styleId="281">
    <w:name w:val="标题1"/>
    <w:basedOn w:val="2"/>
    <w:uiPriority w:val="0"/>
    <w:pPr>
      <w:widowControl/>
      <w:numPr>
        <w:ilvl w:val="0"/>
        <w:numId w:val="0"/>
      </w:numPr>
      <w:pBdr>
        <w:bottom w:val="single" w:color="auto" w:sz="8" w:space="6"/>
      </w:pBdr>
      <w:tabs>
        <w:tab w:val="left" w:pos="284"/>
      </w:tabs>
      <w:spacing w:before="480" w:after="240" w:line="240" w:lineRule="auto"/>
      <w:ind w:left="284"/>
      <w:jc w:val="left"/>
    </w:pPr>
    <w:rPr>
      <w:rFonts w:ascii="Arial" w:hAnsi="Arial"/>
      <w:b/>
      <w:smallCaps/>
      <w:spacing w:val="10"/>
      <w:kern w:val="20"/>
      <w:sz w:val="44"/>
      <w:szCs w:val="44"/>
    </w:rPr>
  </w:style>
  <w:style w:type="paragraph" w:customStyle="1" w:styleId="282">
    <w:name w:val="标题2"/>
    <w:basedOn w:val="3"/>
    <w:uiPriority w:val="0"/>
    <w:pPr>
      <w:widowControl/>
      <w:numPr>
        <w:ilvl w:val="1"/>
        <w:numId w:val="0"/>
      </w:numPr>
      <w:tabs>
        <w:tab w:val="left" w:pos="1247"/>
      </w:tabs>
      <w:spacing w:before="240" w:after="160" w:line="240" w:lineRule="auto"/>
      <w:ind w:left="1247" w:hanging="1247"/>
      <w:jc w:val="left"/>
    </w:pPr>
    <w:rPr>
      <w:rFonts w:cs="Arial"/>
      <w:b/>
      <w:color w:val="FF0000"/>
      <w:spacing w:val="10"/>
      <w:kern w:val="28"/>
      <w:sz w:val="28"/>
      <w:szCs w:val="28"/>
      <w:lang w:eastAsia="en-US"/>
    </w:rPr>
  </w:style>
  <w:style w:type="paragraph" w:customStyle="1" w:styleId="283">
    <w:name w:val="标题3"/>
    <w:basedOn w:val="4"/>
    <w:uiPriority w:val="0"/>
    <w:pPr>
      <w:widowControl/>
      <w:numPr>
        <w:ilvl w:val="2"/>
        <w:numId w:val="0"/>
      </w:numPr>
      <w:tabs>
        <w:tab w:val="left" w:pos="1247"/>
      </w:tabs>
      <w:spacing w:before="240" w:after="120" w:line="240" w:lineRule="auto"/>
      <w:ind w:left="1247" w:hanging="1247"/>
      <w:jc w:val="left"/>
    </w:pPr>
    <w:rPr>
      <w:rFonts w:ascii="Arial" w:hAnsi="Arial"/>
      <w:b/>
      <w:kern w:val="0"/>
      <w:sz w:val="24"/>
      <w:szCs w:val="24"/>
    </w:rPr>
  </w:style>
  <w:style w:type="paragraph" w:customStyle="1" w:styleId="284">
    <w:name w:val="ZTE标题4"/>
    <w:basedOn w:val="1"/>
    <w:uiPriority w:val="0"/>
    <w:pPr>
      <w:keepNext/>
      <w:widowControl/>
      <w:tabs>
        <w:tab w:val="left" w:pos="1276"/>
      </w:tabs>
      <w:spacing w:before="200" w:after="120"/>
      <w:ind w:left="1276" w:hanging="1276"/>
      <w:jc w:val="left"/>
      <w:outlineLvl w:val="3"/>
    </w:pPr>
    <w:rPr>
      <w:rFonts w:ascii="Arial" w:hAnsi="Arial"/>
      <w:b/>
      <w:kern w:val="0"/>
      <w:szCs w:val="21"/>
      <w:lang w:eastAsia="en-US"/>
    </w:rPr>
  </w:style>
  <w:style w:type="paragraph" w:customStyle="1" w:styleId="285">
    <w:name w:val="ZTE标题5"/>
    <w:basedOn w:val="1"/>
    <w:uiPriority w:val="0"/>
    <w:pPr>
      <w:widowControl/>
      <w:tabs>
        <w:tab w:val="left" w:pos="1276"/>
      </w:tabs>
      <w:spacing w:before="160" w:after="120"/>
      <w:ind w:left="1276" w:hanging="1276"/>
      <w:jc w:val="left"/>
    </w:pPr>
    <w:rPr>
      <w:b/>
      <w:kern w:val="0"/>
      <w:szCs w:val="21"/>
    </w:rPr>
  </w:style>
  <w:style w:type="paragraph" w:customStyle="1" w:styleId="286">
    <w:name w:val="ZTE标题6"/>
    <w:basedOn w:val="285"/>
    <w:uiPriority w:val="0"/>
    <w:pPr>
      <w:numPr>
        <w:numId w:val="0"/>
      </w:numPr>
      <w:spacing w:before="120"/>
      <w:ind w:left="1276" w:hanging="1276"/>
    </w:pPr>
  </w:style>
  <w:style w:type="paragraph" w:customStyle="1" w:styleId="28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88">
    <w:name w:val="表头文本"/>
    <w:uiPriority w:val="0"/>
    <w:pPr>
      <w:jc w:val="center"/>
    </w:pPr>
    <w:rPr>
      <w:rFonts w:ascii="Arial" w:hAnsi="Arial" w:eastAsia="宋体" w:cs="Times New Roman"/>
      <w:b/>
      <w:sz w:val="21"/>
      <w:szCs w:val="21"/>
      <w:lang w:val="en-US" w:eastAsia="zh-CN" w:bidi="ar-SA"/>
    </w:rPr>
  </w:style>
  <w:style w:type="paragraph" w:customStyle="1" w:styleId="289">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90">
    <w:name w:val="文档标题"/>
    <w:basedOn w:val="1"/>
    <w:uiPriority w:val="0"/>
    <w:pPr>
      <w:keepNext/>
      <w:tabs>
        <w:tab w:val="left" w:pos="0"/>
      </w:tabs>
      <w:autoSpaceDE w:val="0"/>
      <w:autoSpaceDN w:val="0"/>
      <w:adjustRightInd w:val="0"/>
      <w:spacing w:before="300" w:after="300"/>
      <w:jc w:val="center"/>
    </w:pPr>
    <w:rPr>
      <w:rFonts w:ascii="Arial" w:hAnsi="Arial" w:eastAsia="黑体"/>
      <w:kern w:val="0"/>
      <w:sz w:val="36"/>
      <w:szCs w:val="36"/>
    </w:rPr>
  </w:style>
  <w:style w:type="paragraph" w:customStyle="1" w:styleId="291">
    <w:name w:val="注示头"/>
    <w:basedOn w:val="1"/>
    <w:uiPriority w:val="0"/>
    <w:pPr>
      <w:keepNext/>
      <w:pBdr>
        <w:top w:val="single" w:color="000000" w:sz="4" w:space="1"/>
      </w:pBdr>
      <w:autoSpaceDE w:val="0"/>
      <w:autoSpaceDN w:val="0"/>
      <w:adjustRightInd w:val="0"/>
    </w:pPr>
    <w:rPr>
      <w:rFonts w:ascii="Arial" w:hAnsi="Arial" w:eastAsia="黑体"/>
      <w:kern w:val="0"/>
      <w:sz w:val="18"/>
      <w:szCs w:val="21"/>
    </w:rPr>
  </w:style>
  <w:style w:type="paragraph" w:customStyle="1" w:styleId="292">
    <w:name w:val="注示文本"/>
    <w:basedOn w:val="1"/>
    <w:uiPriority w:val="0"/>
    <w:pPr>
      <w:keepNext/>
      <w:pBdr>
        <w:bottom w:val="single" w:color="000000" w:sz="4" w:space="1"/>
      </w:pBdr>
      <w:autoSpaceDE w:val="0"/>
      <w:autoSpaceDN w:val="0"/>
      <w:adjustRightInd w:val="0"/>
      <w:ind w:firstLine="360"/>
    </w:pPr>
    <w:rPr>
      <w:rFonts w:ascii="Arial" w:hAnsi="Arial" w:eastAsia="楷体_GB2312"/>
      <w:kern w:val="0"/>
      <w:sz w:val="18"/>
      <w:szCs w:val="18"/>
    </w:rPr>
  </w:style>
  <w:style w:type="paragraph" w:customStyle="1" w:styleId="293">
    <w:name w:val="编写建议"/>
    <w:basedOn w:val="1"/>
    <w:uiPriority w:val="0"/>
    <w:pPr>
      <w:keepNext/>
      <w:autoSpaceDE w:val="0"/>
      <w:autoSpaceDN w:val="0"/>
      <w:adjustRightInd w:val="0"/>
      <w:ind w:firstLine="420"/>
      <w:jc w:val="left"/>
    </w:pPr>
    <w:rPr>
      <w:rFonts w:ascii="Arial" w:hAnsi="Arial" w:cs="Arial"/>
      <w:i/>
      <w:color w:val="0000FF"/>
      <w:kern w:val="0"/>
      <w:sz w:val="20"/>
      <w:szCs w:val="21"/>
    </w:rPr>
  </w:style>
  <w:style w:type="paragraph" w:customStyle="1" w:styleId="294">
    <w:name w:val="表格列标题"/>
    <w:basedOn w:val="1"/>
    <w:uiPriority w:val="0"/>
    <w:pPr>
      <w:keepNext/>
      <w:autoSpaceDE w:val="0"/>
      <w:autoSpaceDN w:val="0"/>
      <w:adjustRightInd w:val="0"/>
      <w:jc w:val="center"/>
    </w:pPr>
    <w:rPr>
      <w:b/>
      <w:kern w:val="0"/>
      <w:szCs w:val="20"/>
    </w:rPr>
  </w:style>
  <w:style w:type="paragraph" w:customStyle="1" w:styleId="295">
    <w:name w:val="备注说明"/>
    <w:basedOn w:val="1"/>
    <w:uiPriority w:val="0"/>
    <w:pPr>
      <w:keepNext/>
      <w:autoSpaceDE w:val="0"/>
      <w:autoSpaceDN w:val="0"/>
      <w:adjustRightInd w:val="0"/>
      <w:spacing w:line="360" w:lineRule="auto"/>
      <w:ind w:left="1134"/>
    </w:pPr>
    <w:rPr>
      <w:rFonts w:eastAsia="楷体_GB2312"/>
      <w:kern w:val="0"/>
      <w:szCs w:val="20"/>
    </w:rPr>
  </w:style>
  <w:style w:type="paragraph" w:customStyle="1" w:styleId="296">
    <w:name w:val="章节标题"/>
    <w:basedOn w:val="1"/>
    <w:uiPriority w:val="0"/>
    <w:pPr>
      <w:keepNext/>
      <w:tabs>
        <w:tab w:val="left" w:pos="0"/>
      </w:tabs>
      <w:autoSpaceDE w:val="0"/>
      <w:autoSpaceDN w:val="0"/>
      <w:adjustRightInd w:val="0"/>
      <w:spacing w:before="300" w:after="300"/>
      <w:jc w:val="center"/>
    </w:pPr>
    <w:rPr>
      <w:rFonts w:ascii="Arial" w:hAnsi="Arial" w:eastAsia="黑体" w:cs="Arial"/>
      <w:kern w:val="0"/>
      <w:sz w:val="30"/>
      <w:szCs w:val="20"/>
    </w:rPr>
  </w:style>
  <w:style w:type="paragraph" w:customStyle="1" w:styleId="297">
    <w:name w:val="表号去除自动编号"/>
    <w:basedOn w:val="1"/>
    <w:uiPriority w:val="0"/>
    <w:pPr>
      <w:keepNext/>
      <w:autoSpaceDE w:val="0"/>
      <w:autoSpaceDN w:val="0"/>
      <w:adjustRightInd w:val="0"/>
      <w:spacing w:line="360" w:lineRule="auto"/>
      <w:jc w:val="center"/>
    </w:pPr>
    <w:rPr>
      <w:rFonts w:ascii="宋体" w:hAnsi="宋体"/>
      <w:kern w:val="0"/>
      <w:szCs w:val="20"/>
    </w:rPr>
  </w:style>
  <w:style w:type="paragraph" w:customStyle="1" w:styleId="298">
    <w:name w:val="代码样式"/>
    <w:basedOn w:val="1"/>
    <w:uiPriority w:val="0"/>
    <w:pPr>
      <w:keepNext/>
      <w:widowControl/>
      <w:autoSpaceDE w:val="0"/>
      <w:autoSpaceDN w:val="0"/>
      <w:adjustRightInd w:val="0"/>
      <w:ind w:left="482"/>
      <w:jc w:val="left"/>
    </w:pPr>
    <w:rPr>
      <w:rFonts w:ascii="Courier New" w:hAnsi="Courier New" w:cs="Courier New"/>
      <w:kern w:val="0"/>
      <w:sz w:val="18"/>
      <w:szCs w:val="18"/>
    </w:rPr>
  </w:style>
  <w:style w:type="paragraph" w:customStyle="1" w:styleId="299">
    <w:name w:val="参考资料清单"/>
    <w:basedOn w:val="1"/>
    <w:uiPriority w:val="0"/>
    <w:pPr>
      <w:keepNext/>
      <w:tabs>
        <w:tab w:val="left" w:pos="792"/>
      </w:tabs>
      <w:autoSpaceDE w:val="0"/>
      <w:autoSpaceDN w:val="0"/>
      <w:adjustRightInd w:val="0"/>
      <w:spacing w:line="360" w:lineRule="auto"/>
      <w:ind w:left="792" w:hanging="432"/>
    </w:pPr>
    <w:rPr>
      <w:rFonts w:ascii="Arial" w:hAnsi="Arial"/>
      <w:kern w:val="0"/>
      <w:szCs w:val="21"/>
    </w:rPr>
  </w:style>
  <w:style w:type="paragraph" w:customStyle="1" w:styleId="300">
    <w:name w:val="图号去除自动编号"/>
    <w:basedOn w:val="1"/>
    <w:uiPriority w:val="0"/>
    <w:pPr>
      <w:keepNext/>
      <w:autoSpaceDE w:val="0"/>
      <w:autoSpaceDN w:val="0"/>
      <w:adjustRightInd w:val="0"/>
      <w:spacing w:before="105" w:line="360" w:lineRule="auto"/>
      <w:ind w:firstLine="425"/>
      <w:jc w:val="center"/>
    </w:pPr>
    <w:rPr>
      <w:kern w:val="0"/>
      <w:szCs w:val="20"/>
    </w:rPr>
  </w:style>
  <w:style w:type="paragraph" w:customStyle="1" w:styleId="301">
    <w:name w:val="项目符号"/>
    <w:basedOn w:val="1"/>
    <w:uiPriority w:val="0"/>
    <w:pPr>
      <w:keepNext/>
      <w:autoSpaceDE w:val="0"/>
      <w:autoSpaceDN w:val="0"/>
      <w:adjustRightInd w:val="0"/>
      <w:spacing w:line="360" w:lineRule="auto"/>
      <w:jc w:val="left"/>
    </w:pPr>
    <w:rPr>
      <w:kern w:val="0"/>
      <w:szCs w:val="20"/>
    </w:rPr>
  </w:style>
  <w:style w:type="paragraph" w:customStyle="1" w:styleId="302">
    <w:name w:val="页脚样式"/>
    <w:basedOn w:val="1"/>
    <w:uiPriority w:val="0"/>
    <w:pPr>
      <w:keepNext/>
      <w:autoSpaceDE w:val="0"/>
      <w:autoSpaceDN w:val="0"/>
      <w:adjustRightInd w:val="0"/>
      <w:spacing w:line="360" w:lineRule="auto"/>
      <w:jc w:val="left"/>
    </w:pPr>
    <w:rPr>
      <w:kern w:val="0"/>
      <w:sz w:val="18"/>
      <w:szCs w:val="20"/>
    </w:rPr>
  </w:style>
  <w:style w:type="paragraph" w:customStyle="1" w:styleId="303">
    <w:name w:val="图表目录(WordPro)"/>
    <w:basedOn w:val="1"/>
    <w:uiPriority w:val="0"/>
    <w:pPr>
      <w:keepNext/>
      <w:autoSpaceDE w:val="0"/>
      <w:autoSpaceDN w:val="0"/>
      <w:adjustRightInd w:val="0"/>
      <w:spacing w:before="300" w:after="150" w:line="360" w:lineRule="auto"/>
      <w:jc w:val="center"/>
    </w:pPr>
    <w:rPr>
      <w:rFonts w:ascii="黑体" w:eastAsia="黑体"/>
      <w:kern w:val="0"/>
      <w:sz w:val="30"/>
      <w:szCs w:val="20"/>
    </w:rPr>
  </w:style>
  <w:style w:type="paragraph" w:customStyle="1" w:styleId="304">
    <w:name w:val="封面华为技术"/>
    <w:basedOn w:val="1"/>
    <w:uiPriority w:val="0"/>
    <w:pPr>
      <w:keepNext/>
      <w:autoSpaceDE w:val="0"/>
      <w:autoSpaceDN w:val="0"/>
      <w:adjustRightInd w:val="0"/>
      <w:spacing w:line="360" w:lineRule="auto"/>
      <w:jc w:val="center"/>
    </w:pPr>
    <w:rPr>
      <w:rFonts w:ascii="Arial" w:hAnsi="Arial" w:eastAsia="黑体"/>
      <w:kern w:val="0"/>
      <w:sz w:val="32"/>
      <w:szCs w:val="32"/>
    </w:rPr>
  </w:style>
  <w:style w:type="paragraph" w:customStyle="1" w:styleId="305">
    <w:name w:val="脚注"/>
    <w:basedOn w:val="1"/>
    <w:uiPriority w:val="0"/>
    <w:pPr>
      <w:keepNext/>
      <w:autoSpaceDE w:val="0"/>
      <w:autoSpaceDN w:val="0"/>
      <w:adjustRightInd w:val="0"/>
      <w:spacing w:after="90"/>
      <w:jc w:val="left"/>
    </w:pPr>
    <w:rPr>
      <w:kern w:val="0"/>
      <w:sz w:val="18"/>
      <w:szCs w:val="20"/>
    </w:rPr>
  </w:style>
  <w:style w:type="paragraph" w:customStyle="1" w:styleId="306">
    <w:name w:val="页眉密级样式"/>
    <w:basedOn w:val="1"/>
    <w:uiPriority w:val="0"/>
    <w:pPr>
      <w:keepNext/>
      <w:autoSpaceDE w:val="0"/>
      <w:autoSpaceDN w:val="0"/>
      <w:adjustRightInd w:val="0"/>
      <w:jc w:val="right"/>
    </w:pPr>
    <w:rPr>
      <w:kern w:val="0"/>
      <w:sz w:val="18"/>
      <w:szCs w:val="20"/>
    </w:rPr>
  </w:style>
  <w:style w:type="paragraph" w:customStyle="1" w:styleId="307">
    <w:name w:val="编写建议 Char"/>
    <w:basedOn w:val="1"/>
    <w:link w:val="541"/>
    <w:uiPriority w:val="0"/>
    <w:pPr>
      <w:keepNext/>
      <w:autoSpaceDE w:val="0"/>
      <w:autoSpaceDN w:val="0"/>
      <w:adjustRightInd w:val="0"/>
      <w:spacing w:line="360" w:lineRule="auto"/>
      <w:ind w:firstLine="200" w:firstLineChars="200"/>
      <w:jc w:val="left"/>
    </w:pPr>
    <w:rPr>
      <w:i/>
      <w:color w:val="0000FF"/>
      <w:kern w:val="0"/>
      <w:szCs w:val="20"/>
    </w:rPr>
  </w:style>
  <w:style w:type="paragraph" w:customStyle="1" w:styleId="308">
    <w:name w:val="封面表格文本"/>
    <w:basedOn w:val="1"/>
    <w:uiPriority w:val="0"/>
    <w:pPr>
      <w:keepNext/>
      <w:autoSpaceDE w:val="0"/>
      <w:autoSpaceDN w:val="0"/>
      <w:adjustRightInd w:val="0"/>
      <w:jc w:val="center"/>
    </w:pPr>
    <w:rPr>
      <w:rFonts w:ascii="Arial" w:hAnsi="Arial"/>
      <w:kern w:val="0"/>
      <w:szCs w:val="21"/>
    </w:rPr>
  </w:style>
  <w:style w:type="paragraph" w:customStyle="1" w:styleId="309">
    <w:name w:val="目录页编号文本样式"/>
    <w:basedOn w:val="1"/>
    <w:uiPriority w:val="0"/>
    <w:pPr>
      <w:keepNext/>
      <w:autoSpaceDE w:val="0"/>
      <w:autoSpaceDN w:val="0"/>
      <w:adjustRightInd w:val="0"/>
      <w:jc w:val="right"/>
    </w:pPr>
    <w:rPr>
      <w:kern w:val="0"/>
      <w:szCs w:val="20"/>
    </w:rPr>
  </w:style>
  <w:style w:type="paragraph" w:customStyle="1" w:styleId="310">
    <w:name w:val="页眉文档名称样式"/>
    <w:basedOn w:val="1"/>
    <w:uiPriority w:val="0"/>
    <w:pPr>
      <w:keepNext/>
      <w:autoSpaceDE w:val="0"/>
      <w:autoSpaceDN w:val="0"/>
      <w:adjustRightInd w:val="0"/>
      <w:jc w:val="left"/>
    </w:pPr>
    <w:rPr>
      <w:kern w:val="0"/>
      <w:sz w:val="18"/>
      <w:szCs w:val="20"/>
    </w:rPr>
  </w:style>
  <w:style w:type="paragraph" w:customStyle="1" w:styleId="311">
    <w:name w:val="关键词"/>
    <w:basedOn w:val="312"/>
    <w:uiPriority w:val="0"/>
  </w:style>
  <w:style w:type="paragraph" w:customStyle="1" w:styleId="312">
    <w:name w:val="摘要"/>
    <w:basedOn w:val="1"/>
    <w:uiPriority w:val="0"/>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313">
    <w:name w:val="修订记录"/>
    <w:basedOn w:val="1"/>
    <w:uiPriority w:val="0"/>
    <w:pPr>
      <w:keepNext/>
      <w:widowControl/>
      <w:autoSpaceDE w:val="0"/>
      <w:autoSpaceDN w:val="0"/>
      <w:adjustRightInd w:val="0"/>
      <w:spacing w:before="300" w:after="150" w:line="360" w:lineRule="auto"/>
      <w:jc w:val="center"/>
    </w:pPr>
    <w:rPr>
      <w:rFonts w:ascii="Arial" w:hAnsi="Arial" w:eastAsia="黑体"/>
      <w:kern w:val="0"/>
      <w:sz w:val="32"/>
      <w:szCs w:val="32"/>
    </w:rPr>
  </w:style>
  <w:style w:type="paragraph" w:customStyle="1" w:styleId="314">
    <w:name w:val="目录"/>
    <w:basedOn w:val="1"/>
    <w:uiPriority w:val="0"/>
    <w:pPr>
      <w:keepNext/>
      <w:autoSpaceDE w:val="0"/>
      <w:autoSpaceDN w:val="0"/>
      <w:spacing w:before="480" w:after="360"/>
      <w:jc w:val="center"/>
    </w:pPr>
    <w:rPr>
      <w:rFonts w:ascii="Arial" w:hAnsi="Arial" w:eastAsia="黑体"/>
      <w:kern w:val="0"/>
      <w:sz w:val="32"/>
      <w:szCs w:val="32"/>
    </w:rPr>
  </w:style>
  <w:style w:type="paragraph" w:customStyle="1" w:styleId="315">
    <w:name w:val="缺省文本"/>
    <w:basedOn w:val="1"/>
    <w:uiPriority w:val="0"/>
    <w:pPr>
      <w:keepNext/>
      <w:autoSpaceDE w:val="0"/>
      <w:autoSpaceDN w:val="0"/>
      <w:adjustRightInd w:val="0"/>
      <w:spacing w:line="360" w:lineRule="auto"/>
      <w:jc w:val="left"/>
    </w:pPr>
    <w:rPr>
      <w:rFonts w:ascii="Arial" w:hAnsi="Arial"/>
      <w:kern w:val="0"/>
      <w:szCs w:val="21"/>
    </w:rPr>
  </w:style>
  <w:style w:type="paragraph" w:customStyle="1" w:styleId="316">
    <w:name w:val="参考资料清单+倾斜+蓝色"/>
    <w:basedOn w:val="1"/>
    <w:uiPriority w:val="0"/>
    <w:pPr>
      <w:keepNext/>
      <w:tabs>
        <w:tab w:val="left" w:pos="1254"/>
      </w:tabs>
      <w:autoSpaceDE w:val="0"/>
      <w:autoSpaceDN w:val="0"/>
      <w:adjustRightInd w:val="0"/>
      <w:spacing w:line="360" w:lineRule="auto"/>
    </w:pPr>
    <w:rPr>
      <w:rFonts w:ascii="Arial" w:hAnsi="Arial"/>
      <w:i/>
      <w:iCs/>
      <w:color w:val="0000FF"/>
      <w:kern w:val="0"/>
      <w:szCs w:val="21"/>
    </w:rPr>
  </w:style>
  <w:style w:type="paragraph" w:customStyle="1" w:styleId="317">
    <w:name w:val="表头样式"/>
    <w:basedOn w:val="1"/>
    <w:uiPriority w:val="0"/>
    <w:pPr>
      <w:autoSpaceDE w:val="0"/>
      <w:autoSpaceDN w:val="0"/>
      <w:adjustRightInd w:val="0"/>
      <w:jc w:val="center"/>
    </w:pPr>
    <w:rPr>
      <w:b/>
      <w:bCs/>
      <w:kern w:val="0"/>
      <w:szCs w:val="21"/>
    </w:rPr>
  </w:style>
  <w:style w:type="paragraph" w:customStyle="1" w:styleId="318">
    <w:name w:val="样式 编写建议 Char + 首行缩进:  2 字符"/>
    <w:basedOn w:val="307"/>
    <w:next w:val="16"/>
    <w:link w:val="543"/>
    <w:uiPriority w:val="0"/>
    <w:pPr>
      <w:ind w:firstLine="420"/>
    </w:pPr>
    <w:rPr>
      <w:iCs/>
    </w:rPr>
  </w:style>
  <w:style w:type="paragraph" w:customStyle="1" w:styleId="319">
    <w:name w:val="编写建议 Char Char Char"/>
    <w:basedOn w:val="1"/>
    <w:link w:val="544"/>
    <w:uiPriority w:val="0"/>
    <w:pPr>
      <w:keepNext/>
      <w:autoSpaceDE w:val="0"/>
      <w:autoSpaceDN w:val="0"/>
      <w:adjustRightInd w:val="0"/>
      <w:spacing w:line="360" w:lineRule="auto"/>
      <w:ind w:firstLine="200" w:firstLineChars="200"/>
      <w:jc w:val="left"/>
    </w:pPr>
    <w:rPr>
      <w:i/>
      <w:color w:val="0000FF"/>
      <w:kern w:val="0"/>
      <w:szCs w:val="20"/>
    </w:rPr>
  </w:style>
  <w:style w:type="paragraph" w:customStyle="1" w:styleId="320">
    <w:name w:val="图号 Char Char Char"/>
    <w:basedOn w:val="1"/>
    <w:link w:val="545"/>
    <w:uiPriority w:val="0"/>
    <w:pPr>
      <w:keepNext/>
      <w:autoSpaceDE w:val="0"/>
      <w:autoSpaceDN w:val="0"/>
      <w:adjustRightInd w:val="0"/>
      <w:spacing w:before="105" w:line="360" w:lineRule="auto"/>
      <w:jc w:val="center"/>
    </w:pPr>
    <w:rPr>
      <w:rFonts w:ascii="Arial" w:hAnsi="Arial"/>
      <w:kern w:val="0"/>
      <w:sz w:val="18"/>
      <w:szCs w:val="18"/>
    </w:rPr>
  </w:style>
  <w:style w:type="paragraph" w:customStyle="1" w:styleId="321">
    <w:name w:val="Table Description"/>
    <w:next w:val="1"/>
    <w:link w:val="588"/>
    <w:uiPriority w:val="0"/>
    <w:pPr>
      <w:keepNext/>
      <w:snapToGrid w:val="0"/>
      <w:spacing w:before="160" w:after="80"/>
      <w:ind w:firstLine="1701"/>
      <w:jc w:val="center"/>
    </w:pPr>
    <w:rPr>
      <w:rFonts w:ascii="Arial" w:hAnsi="Arial" w:eastAsia="黑体" w:cs="Arial"/>
      <w:sz w:val="18"/>
      <w:szCs w:val="18"/>
      <w:lang w:val="en-US" w:eastAsia="zh-CN" w:bidi="ar-SA"/>
    </w:rPr>
  </w:style>
  <w:style w:type="paragraph" w:customStyle="1" w:styleId="322">
    <w:name w:val="图号 Char"/>
    <w:basedOn w:val="1"/>
    <w:link w:val="546"/>
    <w:uiPriority w:val="0"/>
    <w:pPr>
      <w:keepNext/>
      <w:autoSpaceDE w:val="0"/>
      <w:autoSpaceDN w:val="0"/>
      <w:adjustRightInd w:val="0"/>
      <w:spacing w:before="105" w:line="360" w:lineRule="auto"/>
      <w:jc w:val="center"/>
    </w:pPr>
    <w:rPr>
      <w:rFonts w:ascii="Arial" w:hAnsi="Arial"/>
      <w:kern w:val="0"/>
      <w:sz w:val="18"/>
      <w:szCs w:val="18"/>
    </w:rPr>
  </w:style>
  <w:style w:type="paragraph" w:customStyle="1" w:styleId="323">
    <w:name w:val="编号文本"/>
    <w:basedOn w:val="1"/>
    <w:uiPriority w:val="0"/>
    <w:pPr>
      <w:tabs>
        <w:tab w:val="left" w:pos="735"/>
      </w:tabs>
      <w:spacing w:line="360" w:lineRule="auto"/>
      <w:ind w:left="735" w:hanging="315"/>
    </w:pPr>
    <w:rPr>
      <w:kern w:val="0"/>
      <w:sz w:val="24"/>
    </w:rPr>
  </w:style>
  <w:style w:type="paragraph" w:customStyle="1" w:styleId="324">
    <w:name w:val="样式 图号 + 五号"/>
    <w:basedOn w:val="322"/>
    <w:uiPriority w:val="0"/>
    <w:rPr>
      <w:sz w:val="21"/>
    </w:rPr>
  </w:style>
  <w:style w:type="paragraph" w:customStyle="1" w:styleId="325">
    <w:name w:val="样式 标题 3heading 3 + (西文) 宋体 Char Char"/>
    <w:basedOn w:val="4"/>
    <w:next w:val="16"/>
    <w:link w:val="547"/>
    <w:uiPriority w:val="0"/>
    <w:pPr>
      <w:widowControl/>
      <w:numPr>
        <w:ilvl w:val="2"/>
        <w:numId w:val="0"/>
      </w:numPr>
      <w:tabs>
        <w:tab w:val="left" w:pos="360"/>
      </w:tabs>
      <w:autoSpaceDE w:val="0"/>
      <w:autoSpaceDN w:val="0"/>
      <w:spacing w:before="240" w:after="240" w:line="240" w:lineRule="auto"/>
      <w:ind w:left="720" w:hanging="720"/>
    </w:pPr>
    <w:rPr>
      <w:rFonts w:eastAsia="黑体"/>
      <w:bCs w:val="0"/>
      <w:kern w:val="0"/>
      <w:sz w:val="24"/>
      <w:szCs w:val="24"/>
    </w:rPr>
  </w:style>
  <w:style w:type="paragraph" w:customStyle="1" w:styleId="326">
    <w:name w:val="QB前言正文"/>
    <w:basedOn w:val="1"/>
    <w:uiPriority w:val="0"/>
    <w:pPr>
      <w:widowControl/>
      <w:autoSpaceDE w:val="0"/>
      <w:autoSpaceDN w:val="0"/>
      <w:spacing w:line="360" w:lineRule="auto"/>
      <w:ind w:firstLine="200" w:firstLineChars="200"/>
    </w:pPr>
    <w:rPr>
      <w:rFonts w:ascii="宋体"/>
      <w:kern w:val="0"/>
      <w:sz w:val="24"/>
    </w:rPr>
  </w:style>
  <w:style w:type="paragraph" w:customStyle="1" w:styleId="327">
    <w:name w:val="QB标题2"/>
    <w:basedOn w:val="3"/>
    <w:next w:val="152"/>
    <w:link w:val="548"/>
    <w:qFormat/>
    <w:uiPriority w:val="0"/>
    <w:pPr>
      <w:numPr>
        <w:ilvl w:val="0"/>
        <w:numId w:val="10"/>
      </w:numPr>
      <w:spacing w:before="0" w:after="0" w:line="360" w:lineRule="auto"/>
    </w:pPr>
    <w:rPr>
      <w:b/>
      <w:snapToGrid w:val="0"/>
      <w:szCs w:val="21"/>
    </w:rPr>
  </w:style>
  <w:style w:type="paragraph" w:customStyle="1" w:styleId="328">
    <w:name w:val="QB标题3"/>
    <w:basedOn w:val="4"/>
    <w:next w:val="152"/>
    <w:link w:val="549"/>
    <w:qFormat/>
    <w:uiPriority w:val="0"/>
    <w:pPr>
      <w:numPr>
        <w:ilvl w:val="0"/>
        <w:numId w:val="10"/>
      </w:numPr>
      <w:spacing w:before="0" w:after="0" w:line="415" w:lineRule="auto"/>
    </w:pPr>
    <w:rPr>
      <w:rFonts w:ascii="Arial" w:hAnsi="Arial Unicode MS" w:cs="Arial"/>
      <w:b/>
      <w:kern w:val="0"/>
      <w:szCs w:val="24"/>
      <w:lang w:val="zh-CN"/>
    </w:rPr>
  </w:style>
  <w:style w:type="paragraph" w:customStyle="1" w:styleId="329">
    <w:name w:val="QB标题4"/>
    <w:basedOn w:val="5"/>
    <w:next w:val="152"/>
    <w:link w:val="571"/>
    <w:qFormat/>
    <w:uiPriority w:val="0"/>
    <w:pPr>
      <w:numPr>
        <w:ilvl w:val="0"/>
        <w:numId w:val="10"/>
      </w:numPr>
      <w:spacing w:before="0" w:after="0" w:line="415" w:lineRule="auto"/>
    </w:pPr>
    <w:rPr>
      <w:rFonts w:ascii="Arial" w:hAnsi="宋体" w:eastAsia="黑体"/>
      <w:b/>
      <w:kern w:val="0"/>
      <w:szCs w:val="21"/>
    </w:rPr>
  </w:style>
  <w:style w:type="paragraph" w:customStyle="1" w:styleId="330">
    <w:name w:val="referance"/>
    <w:basedOn w:val="1"/>
    <w:uiPriority w:val="0"/>
    <w:pPr>
      <w:keepNext/>
      <w:widowControl/>
      <w:autoSpaceDE w:val="0"/>
      <w:autoSpaceDN w:val="0"/>
      <w:adjustRightInd w:val="0"/>
      <w:spacing w:line="360" w:lineRule="auto"/>
      <w:ind w:left="454" w:hanging="454"/>
    </w:pPr>
    <w:rPr>
      <w:rFonts w:ascii="宋体"/>
      <w:kern w:val="0"/>
      <w:szCs w:val="20"/>
    </w:rPr>
  </w:style>
  <w:style w:type="paragraph" w:customStyle="1" w:styleId="331">
    <w:name w:val="注："/>
    <w:next w:val="191"/>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332">
    <w:name w:val="QB标题5"/>
    <w:basedOn w:val="329"/>
    <w:uiPriority w:val="0"/>
    <w:pPr>
      <w:numPr>
        <w:ilvl w:val="4"/>
        <w:numId w:val="10"/>
      </w:numPr>
      <w:outlineLvl w:val="4"/>
    </w:pPr>
    <w:rPr>
      <w:kern w:val="2"/>
    </w:rPr>
  </w:style>
  <w:style w:type="paragraph" w:customStyle="1" w:styleId="333">
    <w:name w:val="QB标题6"/>
    <w:basedOn w:val="332"/>
    <w:uiPriority w:val="0"/>
    <w:pPr>
      <w:numPr>
        <w:ilvl w:val="5"/>
        <w:numId w:val="10"/>
      </w:numPr>
      <w:tabs>
        <w:tab w:val="clear" w:pos="992"/>
      </w:tabs>
      <w:ind w:left="420" w:hanging="420"/>
      <w:outlineLvl w:val="5"/>
    </w:pPr>
  </w:style>
  <w:style w:type="paragraph" w:customStyle="1" w:styleId="334">
    <w:name w:val="QB图"/>
    <w:basedOn w:val="152"/>
    <w:next w:val="152"/>
    <w:uiPriority w:val="0"/>
    <w:pPr>
      <w:numPr>
        <w:ilvl w:val="6"/>
        <w:numId w:val="10"/>
      </w:numPr>
      <w:tabs>
        <w:tab w:val="left" w:pos="425"/>
      </w:tabs>
      <w:ind w:firstLineChars="0"/>
      <w:jc w:val="center"/>
    </w:pPr>
  </w:style>
  <w:style w:type="paragraph" w:customStyle="1" w:styleId="335">
    <w:name w:val="样式 QB标题3 + (西文) Arial Unicode MS"/>
    <w:basedOn w:val="328"/>
    <w:uiPriority w:val="0"/>
    <w:pPr>
      <w:numPr>
        <w:ilvl w:val="0"/>
        <w:numId w:val="0"/>
      </w:numPr>
      <w:tabs>
        <w:tab w:val="left" w:pos="840"/>
        <w:tab w:val="clear" w:pos="425"/>
      </w:tabs>
      <w:ind w:left="840" w:hanging="420"/>
    </w:pPr>
    <w:rPr>
      <w:rFonts w:ascii="Arial Unicode MS"/>
      <w:bCs w:val="0"/>
    </w:rPr>
  </w:style>
  <w:style w:type="paragraph" w:customStyle="1" w:styleId="336">
    <w:name w:val="样式 QB标题2 + (西文) Arial Unicode MS (中文) +中文正文"/>
    <w:basedOn w:val="327"/>
    <w:uiPriority w:val="0"/>
    <w:rPr>
      <w:rFonts w:ascii="Arial Unicode MS"/>
      <w:bCs w:val="0"/>
      <w:sz w:val="28"/>
    </w:rPr>
  </w:style>
  <w:style w:type="paragraph" w:customStyle="1" w:styleId="337">
    <w:name w:val="样式 QB标题1 + (西文) Arial Unicode MS (中文) +中文正文"/>
    <w:basedOn w:val="272"/>
    <w:uiPriority w:val="0"/>
    <w:rPr>
      <w:rFonts w:ascii="Arial Unicode MS" w:hAnsi="Arial Unicode MS"/>
      <w:bCs/>
      <w:sz w:val="30"/>
    </w:rPr>
  </w:style>
  <w:style w:type="paragraph" w:customStyle="1" w:styleId="338">
    <w:name w:val="样式1.1"/>
    <w:basedOn w:val="327"/>
    <w:link w:val="550"/>
    <w:qFormat/>
    <w:uiPriority w:val="0"/>
  </w:style>
  <w:style w:type="paragraph" w:customStyle="1" w:styleId="339">
    <w:name w:val="样式1.1.1"/>
    <w:basedOn w:val="328"/>
    <w:link w:val="551"/>
    <w:qFormat/>
    <w:uiPriority w:val="0"/>
  </w:style>
  <w:style w:type="paragraph" w:customStyle="1" w:styleId="340">
    <w:name w:val="表头样式 Char"/>
    <w:basedOn w:val="1"/>
    <w:link w:val="552"/>
    <w:uiPriority w:val="0"/>
    <w:pPr>
      <w:keepNext/>
      <w:autoSpaceDE w:val="0"/>
      <w:autoSpaceDN w:val="0"/>
      <w:adjustRightInd w:val="0"/>
      <w:jc w:val="center"/>
    </w:pPr>
    <w:rPr>
      <w:rFonts w:ascii="Arial" w:hAnsi="Arial"/>
      <w:b/>
      <w:kern w:val="0"/>
      <w:szCs w:val="21"/>
    </w:rPr>
  </w:style>
  <w:style w:type="paragraph" w:customStyle="1" w:styleId="341">
    <w:name w:val="表头样式 Char Char Char"/>
    <w:basedOn w:val="1"/>
    <w:link w:val="553"/>
    <w:uiPriority w:val="0"/>
    <w:pPr>
      <w:keepNext/>
      <w:autoSpaceDE w:val="0"/>
      <w:autoSpaceDN w:val="0"/>
      <w:adjustRightInd w:val="0"/>
      <w:jc w:val="center"/>
    </w:pPr>
    <w:rPr>
      <w:rFonts w:ascii="Arial" w:hAnsi="Arial"/>
      <w:b/>
      <w:kern w:val="0"/>
      <w:szCs w:val="21"/>
    </w:rPr>
  </w:style>
  <w:style w:type="paragraph" w:customStyle="1" w:styleId="342">
    <w:name w:val="分类信息"/>
    <w:basedOn w:val="1"/>
    <w:uiPriority w:val="0"/>
    <w:pPr>
      <w:spacing w:beforeLines="20" w:afterLines="20"/>
      <w:jc w:val="center"/>
    </w:pPr>
  </w:style>
  <w:style w:type="paragraph" w:customStyle="1" w:styleId="343">
    <w:name w:val="表格字"/>
    <w:basedOn w:val="1"/>
    <w:uiPriority w:val="0"/>
    <w:rPr>
      <w:rFonts w:ascii="Arial" w:hAnsi="Arial"/>
      <w:szCs w:val="21"/>
    </w:rPr>
  </w:style>
  <w:style w:type="paragraph" w:customStyle="1" w:styleId="344">
    <w:name w:val="6 Char"/>
    <w:basedOn w:val="1"/>
    <w:uiPriority w:val="0"/>
    <w:pPr>
      <w:widowControl/>
      <w:spacing w:beforeLines="100" w:after="160" w:line="240" w:lineRule="exact"/>
      <w:jc w:val="left"/>
    </w:pPr>
    <w:rPr>
      <w:rFonts w:ascii="Verdana" w:hAnsi="Verdana"/>
      <w:kern w:val="0"/>
      <w:sz w:val="20"/>
      <w:szCs w:val="20"/>
      <w:lang w:eastAsia="en-US"/>
    </w:rPr>
  </w:style>
  <w:style w:type="paragraph" w:customStyle="1" w:styleId="345">
    <w:name w:val="正文（首行不缩进）"/>
    <w:basedOn w:val="1"/>
    <w:uiPriority w:val="0"/>
    <w:pPr>
      <w:keepNext/>
      <w:autoSpaceDE w:val="0"/>
      <w:autoSpaceDN w:val="0"/>
      <w:adjustRightInd w:val="0"/>
      <w:jc w:val="left"/>
    </w:pPr>
    <w:rPr>
      <w:kern w:val="0"/>
      <w:sz w:val="20"/>
      <w:szCs w:val="20"/>
    </w:rPr>
  </w:style>
  <w:style w:type="paragraph" w:customStyle="1" w:styleId="346">
    <w:name w:val="正文首行缩进(WordPro) Char Char Char"/>
    <w:basedOn w:val="1"/>
    <w:link w:val="556"/>
    <w:uiPriority w:val="0"/>
    <w:pPr>
      <w:keepNext/>
      <w:widowControl/>
      <w:autoSpaceDE w:val="0"/>
      <w:autoSpaceDN w:val="0"/>
      <w:adjustRightInd w:val="0"/>
      <w:spacing w:before="105"/>
      <w:ind w:left="1134"/>
      <w:jc w:val="left"/>
    </w:pPr>
    <w:rPr>
      <w:kern w:val="0"/>
      <w:szCs w:val="20"/>
    </w:rPr>
  </w:style>
  <w:style w:type="paragraph" w:customStyle="1" w:styleId="347">
    <w:name w:val="正文5"/>
    <w:basedOn w:val="1"/>
    <w:uiPriority w:val="0"/>
    <w:pPr>
      <w:autoSpaceDE w:val="0"/>
      <w:autoSpaceDN w:val="0"/>
      <w:adjustRightInd w:val="0"/>
      <w:spacing w:line="360" w:lineRule="auto"/>
      <w:ind w:left="2268"/>
    </w:pPr>
    <w:rPr>
      <w:kern w:val="0"/>
      <w:szCs w:val="21"/>
    </w:rPr>
  </w:style>
  <w:style w:type="paragraph" w:customStyle="1" w:styleId="348">
    <w:name w:val="Char1 Char"/>
    <w:basedOn w:val="1"/>
    <w:uiPriority w:val="0"/>
    <w:rPr>
      <w:rFonts w:ascii="Tahoma" w:hAnsi="Tahoma"/>
      <w:sz w:val="24"/>
      <w:szCs w:val="20"/>
    </w:rPr>
  </w:style>
  <w:style w:type="paragraph" w:customStyle="1" w:styleId="349">
    <w:name w:val="Figure Text"/>
    <w:uiPriority w:val="0"/>
    <w:pPr>
      <w:snapToGrid w:val="0"/>
      <w:jc w:val="both"/>
    </w:pPr>
    <w:rPr>
      <w:rFonts w:ascii="Arial" w:hAnsi="Arial" w:eastAsia="楷体_GB2312" w:cs="Arial"/>
      <w:sz w:val="18"/>
      <w:szCs w:val="18"/>
      <w:lang w:val="en-US" w:eastAsia="zh-CN" w:bidi="ar-SA"/>
    </w:rPr>
  </w:style>
  <w:style w:type="paragraph" w:customStyle="1" w:styleId="350">
    <w:name w:val="figure description without auto numbering"/>
    <w:basedOn w:val="1"/>
    <w:uiPriority w:val="0"/>
    <w:pPr>
      <w:widowControl/>
      <w:autoSpaceDE w:val="0"/>
      <w:autoSpaceDN w:val="0"/>
      <w:adjustRightInd w:val="0"/>
      <w:spacing w:before="105" w:line="360" w:lineRule="auto"/>
      <w:ind w:firstLine="425"/>
      <w:jc w:val="center"/>
    </w:pPr>
    <w:rPr>
      <w:kern w:val="0"/>
      <w:szCs w:val="20"/>
    </w:rPr>
  </w:style>
  <w:style w:type="paragraph" w:customStyle="1" w:styleId="351">
    <w:name w:val="±íÍ·ÑùÊ½"/>
    <w:basedOn w:val="1"/>
    <w:uiPriority w:val="0"/>
    <w:pPr>
      <w:widowControl/>
      <w:overflowPunct w:val="0"/>
      <w:autoSpaceDE w:val="0"/>
      <w:autoSpaceDN w:val="0"/>
      <w:adjustRightInd w:val="0"/>
      <w:jc w:val="center"/>
      <w:textAlignment w:val="baseline"/>
    </w:pPr>
    <w:rPr>
      <w:b/>
      <w:kern w:val="0"/>
      <w:sz w:val="18"/>
      <w:szCs w:val="20"/>
    </w:rPr>
  </w:style>
  <w:style w:type="paragraph" w:customStyle="1" w:styleId="352">
    <w:name w:val="±í¸ñÎÄ±¾"/>
    <w:basedOn w:val="1"/>
    <w:uiPriority w:val="0"/>
    <w:pPr>
      <w:widowControl/>
      <w:tabs>
        <w:tab w:val="decimal" w:pos="0"/>
      </w:tabs>
      <w:overflowPunct w:val="0"/>
      <w:autoSpaceDE w:val="0"/>
      <w:autoSpaceDN w:val="0"/>
      <w:adjustRightInd w:val="0"/>
      <w:jc w:val="left"/>
      <w:textAlignment w:val="baseline"/>
    </w:pPr>
    <w:rPr>
      <w:kern w:val="0"/>
      <w:sz w:val="18"/>
      <w:szCs w:val="20"/>
    </w:rPr>
  </w:style>
  <w:style w:type="paragraph" w:customStyle="1" w:styleId="353">
    <w:name w:val="È±Ê¡ÎÄ±¾"/>
    <w:basedOn w:val="1"/>
    <w:uiPriority w:val="0"/>
    <w:pPr>
      <w:widowControl/>
      <w:overflowPunct w:val="0"/>
      <w:autoSpaceDE w:val="0"/>
      <w:autoSpaceDN w:val="0"/>
      <w:adjustRightInd w:val="0"/>
      <w:spacing w:line="360" w:lineRule="auto"/>
      <w:jc w:val="left"/>
      <w:textAlignment w:val="baseline"/>
    </w:pPr>
    <w:rPr>
      <w:kern w:val="0"/>
      <w:szCs w:val="20"/>
    </w:rPr>
  </w:style>
  <w:style w:type="paragraph" w:customStyle="1" w:styleId="354">
    <w:name w:val="chapter title"/>
    <w:basedOn w:val="1"/>
    <w:uiPriority w:val="0"/>
    <w:pPr>
      <w:keepNext/>
      <w:widowControl/>
      <w:tabs>
        <w:tab w:val="left" w:pos="0"/>
      </w:tabs>
      <w:autoSpaceDE w:val="0"/>
      <w:autoSpaceDN w:val="0"/>
      <w:adjustRightInd w:val="0"/>
      <w:spacing w:before="300" w:after="300" w:line="360" w:lineRule="auto"/>
      <w:jc w:val="center"/>
    </w:pPr>
    <w:rPr>
      <w:rFonts w:ascii="Arial" w:hAnsi="Arial"/>
      <w:kern w:val="0"/>
      <w:sz w:val="30"/>
      <w:szCs w:val="20"/>
    </w:rPr>
  </w:style>
  <w:style w:type="paragraph" w:customStyle="1" w:styleId="355">
    <w:name w:val="±àÐ´½¨Òé"/>
    <w:basedOn w:val="1"/>
    <w:uiPriority w:val="0"/>
    <w:pPr>
      <w:widowControl/>
      <w:overflowPunct w:val="0"/>
      <w:autoSpaceDE w:val="0"/>
      <w:autoSpaceDN w:val="0"/>
      <w:adjustRightInd w:val="0"/>
      <w:spacing w:line="360" w:lineRule="auto"/>
      <w:ind w:left="1134"/>
      <w:jc w:val="left"/>
      <w:textAlignment w:val="baseline"/>
    </w:pPr>
    <w:rPr>
      <w:i/>
      <w:color w:val="0000FF"/>
      <w:kern w:val="0"/>
      <w:szCs w:val="20"/>
    </w:rPr>
  </w:style>
  <w:style w:type="paragraph" w:customStyle="1" w:styleId="356">
    <w:name w:val="document title"/>
    <w:basedOn w:val="1"/>
    <w:uiPriority w:val="0"/>
    <w:pPr>
      <w:keepNext/>
      <w:widowControl/>
      <w:tabs>
        <w:tab w:val="left" w:pos="0"/>
      </w:tabs>
      <w:autoSpaceDE w:val="0"/>
      <w:autoSpaceDN w:val="0"/>
      <w:adjustRightInd w:val="0"/>
      <w:spacing w:before="300" w:after="300" w:line="360" w:lineRule="auto"/>
      <w:jc w:val="center"/>
      <w:outlineLvl w:val="0"/>
    </w:pPr>
    <w:rPr>
      <w:rFonts w:ascii="Arial" w:hAnsi="Arial"/>
      <w:kern w:val="0"/>
      <w:sz w:val="30"/>
      <w:szCs w:val="20"/>
    </w:rPr>
  </w:style>
  <w:style w:type="paragraph" w:customStyle="1" w:styleId="357">
    <w:name w:val="ÕýÎÄÊ×ÐÐËõ½ø"/>
    <w:basedOn w:val="1"/>
    <w:uiPriority w:val="0"/>
    <w:pPr>
      <w:widowControl/>
      <w:overflowPunct w:val="0"/>
      <w:autoSpaceDE w:val="0"/>
      <w:autoSpaceDN w:val="0"/>
      <w:adjustRightInd w:val="0"/>
      <w:spacing w:line="360" w:lineRule="auto"/>
      <w:ind w:left="1134"/>
      <w:jc w:val="left"/>
      <w:textAlignment w:val="baseline"/>
    </w:pPr>
    <w:rPr>
      <w:kern w:val="0"/>
      <w:szCs w:val="20"/>
    </w:rPr>
  </w:style>
  <w:style w:type="paragraph" w:customStyle="1" w:styleId="358">
    <w:name w:val="p15"/>
    <w:basedOn w:val="1"/>
    <w:uiPriority w:val="0"/>
    <w:pPr>
      <w:widowControl/>
      <w:jc w:val="left"/>
    </w:pPr>
    <w:rPr>
      <w:rFonts w:ascii="Arial" w:hAnsi="Arial" w:cs="Arial"/>
      <w:kern w:val="0"/>
      <w:szCs w:val="21"/>
    </w:rPr>
  </w:style>
  <w:style w:type="paragraph" w:customStyle="1" w:styleId="359">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60">
    <w:name w:val="7表格3：表中文字居左"/>
    <w:link w:val="559"/>
    <w:uiPriority w:val="0"/>
    <w:pPr>
      <w:spacing w:before="40" w:after="40"/>
    </w:pPr>
    <w:rPr>
      <w:rFonts w:ascii="Arial" w:hAnsi="Arial" w:eastAsia="宋体" w:cs="Times New Roman"/>
      <w:sz w:val="18"/>
      <w:lang w:val="en-US" w:eastAsia="zh-CN" w:bidi="ar-SA"/>
    </w:rPr>
  </w:style>
  <w:style w:type="paragraph" w:customStyle="1" w:styleId="361">
    <w:name w:val="7表格2：表头（前后2磅，居中）"/>
    <w:basedOn w:val="360"/>
    <w:next w:val="360"/>
    <w:uiPriority w:val="0"/>
    <w:pPr>
      <w:jc w:val="center"/>
    </w:pPr>
  </w:style>
  <w:style w:type="paragraph" w:customStyle="1" w:styleId="362">
    <w:name w:val="样式4"/>
    <w:basedOn w:val="329"/>
    <w:link w:val="560"/>
    <w:qFormat/>
    <w:uiPriority w:val="0"/>
    <w:pPr>
      <w:autoSpaceDE w:val="0"/>
      <w:autoSpaceDN w:val="0"/>
      <w:adjustRightInd w:val="0"/>
      <w:spacing w:before="280" w:after="290" w:line="376" w:lineRule="auto"/>
      <w:textAlignment w:val="baseline"/>
    </w:pPr>
    <w:rPr>
      <w:rFonts w:hAnsi="Arial"/>
      <w:szCs w:val="28"/>
    </w:rPr>
  </w:style>
  <w:style w:type="paragraph" w:customStyle="1" w:styleId="363">
    <w:name w:val="QB前沿"/>
    <w:basedOn w:val="272"/>
    <w:uiPriority w:val="0"/>
    <w:pPr>
      <w:tabs>
        <w:tab w:val="clear" w:pos="425"/>
      </w:tabs>
      <w:spacing w:line="578" w:lineRule="auto"/>
      <w:ind w:left="0" w:firstLine="0"/>
      <w:jc w:val="center"/>
    </w:pPr>
    <w:rPr>
      <w:rFonts w:ascii="黑体" w:hAnsi="Times New Roman"/>
      <w:b w:val="0"/>
      <w:bCs/>
      <w:sz w:val="32"/>
    </w:rPr>
  </w:style>
  <w:style w:type="paragraph" w:customStyle="1" w:styleId="364">
    <w:name w:val="Char Char Char Char Char Char1 Char Char Char Char"/>
    <w:basedOn w:val="1"/>
    <w:uiPriority w:val="0"/>
    <w:pPr>
      <w:spacing w:line="360" w:lineRule="auto"/>
      <w:ind w:firstLine="200" w:firstLineChars="200"/>
    </w:pPr>
    <w:rPr>
      <w:kern w:val="0"/>
      <w:szCs w:val="20"/>
    </w:rPr>
  </w:style>
  <w:style w:type="paragraph" w:customStyle="1" w:styleId="365">
    <w:name w:val="QBbk"/>
    <w:basedOn w:val="3"/>
    <w:uiPriority w:val="0"/>
    <w:pPr>
      <w:numPr>
        <w:ilvl w:val="1"/>
        <w:numId w:val="0"/>
      </w:numPr>
      <w:tabs>
        <w:tab w:val="left" w:pos="567"/>
      </w:tabs>
      <w:spacing w:before="60" w:after="60" w:line="240" w:lineRule="auto"/>
      <w:ind w:left="567" w:hanging="567"/>
    </w:pPr>
    <w:rPr>
      <w:b/>
      <w:kern w:val="0"/>
      <w:sz w:val="32"/>
    </w:rPr>
  </w:style>
  <w:style w:type="paragraph" w:customStyle="1" w:styleId="366">
    <w:name w:val="Item List"/>
    <w:link w:val="563"/>
    <w:uiPriority w:val="0"/>
    <w:pPr>
      <w:numPr>
        <w:ilvl w:val="0"/>
        <w:numId w:val="11"/>
      </w:numPr>
      <w:adjustRightInd w:val="0"/>
      <w:snapToGrid w:val="0"/>
      <w:spacing w:before="80" w:after="80" w:line="240" w:lineRule="atLeast"/>
    </w:pPr>
    <w:rPr>
      <w:rFonts w:ascii="Times New Roman" w:hAnsi="Times New Roman" w:eastAsia="宋体" w:cs="Times New Roman"/>
      <w:kern w:val="2"/>
      <w:sz w:val="21"/>
      <w:szCs w:val="21"/>
      <w:lang w:val="en-US" w:eastAsia="zh-CN" w:bidi="ar-SA"/>
    </w:rPr>
  </w:style>
  <w:style w:type="paragraph" w:customStyle="1" w:styleId="367">
    <w:name w:val="Sub Item List"/>
    <w:basedOn w:val="1"/>
    <w:uiPriority w:val="0"/>
    <w:pPr>
      <w:widowControl/>
      <w:numPr>
        <w:ilvl w:val="0"/>
        <w:numId w:val="12"/>
      </w:numPr>
      <w:topLinePunct w:val="1"/>
      <w:adjustRightInd w:val="0"/>
      <w:snapToGrid w:val="0"/>
      <w:spacing w:before="80" w:after="80" w:line="240" w:lineRule="atLeast"/>
      <w:jc w:val="left"/>
    </w:pPr>
    <w:rPr>
      <w:rFonts w:cs="Arial"/>
      <w:szCs w:val="21"/>
    </w:rPr>
  </w:style>
  <w:style w:type="paragraph" w:customStyle="1" w:styleId="368">
    <w:name w:val="正文--自定义"/>
    <w:basedOn w:val="1"/>
    <w:link w:val="564"/>
    <w:qFormat/>
    <w:uiPriority w:val="0"/>
    <w:pPr>
      <w:spacing w:line="360" w:lineRule="auto"/>
      <w:ind w:firstLine="420"/>
    </w:pPr>
    <w:rPr>
      <w:rFonts w:ascii="宋体" w:hAnsi="宋体"/>
      <w:kern w:val="0"/>
      <w:szCs w:val="20"/>
    </w:rPr>
  </w:style>
  <w:style w:type="paragraph" w:customStyle="1" w:styleId="369">
    <w:name w:val="正文5 1.1.1.1.1"/>
    <w:basedOn w:val="1"/>
    <w:link w:val="568"/>
    <w:qFormat/>
    <w:uiPriority w:val="0"/>
    <w:pPr>
      <w:keepNext/>
      <w:keepLines/>
      <w:tabs>
        <w:tab w:val="left" w:pos="720"/>
      </w:tabs>
      <w:spacing w:before="280" w:after="290" w:line="360" w:lineRule="auto"/>
      <w:ind w:left="720" w:hanging="720"/>
      <w:outlineLvl w:val="4"/>
    </w:pPr>
    <w:rPr>
      <w:rFonts w:ascii="宋体" w:hAnsi="宋体"/>
      <w:b/>
      <w:bCs/>
      <w:sz w:val="24"/>
      <w:szCs w:val="28"/>
    </w:rPr>
  </w:style>
  <w:style w:type="paragraph" w:customStyle="1" w:styleId="370">
    <w:name w:val="功能描述--自定义"/>
    <w:basedOn w:val="1"/>
    <w:link w:val="569"/>
    <w:qFormat/>
    <w:uiPriority w:val="0"/>
    <w:pPr>
      <w:spacing w:line="360" w:lineRule="auto"/>
      <w:ind w:firstLine="153" w:firstLineChars="153"/>
      <w:jc w:val="left"/>
    </w:pPr>
    <w:rPr>
      <w:rFonts w:ascii="宋体" w:hAnsi="宋体"/>
      <w:b/>
    </w:rPr>
  </w:style>
  <w:style w:type="paragraph" w:customStyle="1" w:styleId="371">
    <w:name w:val="样式3"/>
    <w:basedOn w:val="328"/>
    <w:link w:val="572"/>
    <w:qFormat/>
    <w:uiPriority w:val="0"/>
    <w:pPr>
      <w:widowControl/>
      <w:numPr>
        <w:ilvl w:val="0"/>
        <w:numId w:val="0"/>
      </w:numPr>
      <w:pBdr>
        <w:bottom w:val="single" w:color="4F81BD" w:sz="8" w:space="1"/>
      </w:pBdr>
      <w:tabs>
        <w:tab w:val="left" w:pos="709"/>
        <w:tab w:val="clear" w:pos="425"/>
      </w:tabs>
      <w:spacing w:before="200" w:after="80"/>
      <w:ind w:left="709" w:hanging="709"/>
      <w:jc w:val="left"/>
    </w:pPr>
    <w:rPr>
      <w:rFonts w:hAnsi="Arial" w:eastAsia="黑体" w:cs="Times New Roman"/>
      <w:b w:val="0"/>
      <w:kern w:val="2"/>
      <w:szCs w:val="21"/>
    </w:rPr>
  </w:style>
  <w:style w:type="paragraph" w:customStyle="1" w:styleId="372">
    <w:name w:val="7表格5：表中文字居右"/>
    <w:basedOn w:val="360"/>
    <w:uiPriority w:val="0"/>
    <w:pPr>
      <w:jc w:val="right"/>
    </w:pPr>
  </w:style>
  <w:style w:type="paragraph" w:customStyle="1" w:styleId="373">
    <w:name w:val="4扉页：目录"/>
    <w:basedOn w:val="1"/>
    <w:uiPriority w:val="0"/>
    <w:pPr>
      <w:spacing w:line="360" w:lineRule="auto"/>
      <w:jc w:val="center"/>
    </w:pPr>
    <w:rPr>
      <w:b/>
      <w:sz w:val="32"/>
      <w:szCs w:val="20"/>
    </w:rPr>
  </w:style>
  <w:style w:type="paragraph" w:customStyle="1" w:styleId="374">
    <w:name w:val="7表格4：表中文字居中"/>
    <w:basedOn w:val="1"/>
    <w:uiPriority w:val="0"/>
    <w:pPr>
      <w:jc w:val="center"/>
    </w:pPr>
    <w:rPr>
      <w:rFonts w:ascii="Arial" w:hAnsi="Arial" w:cs="宋体"/>
      <w:sz w:val="18"/>
      <w:szCs w:val="20"/>
    </w:rPr>
  </w:style>
  <w:style w:type="paragraph" w:customStyle="1" w:styleId="375">
    <w:name w:val="1封面5：正文（顶格，五号18磅）"/>
    <w:basedOn w:val="1"/>
    <w:uiPriority w:val="0"/>
    <w:pPr>
      <w:spacing w:line="360" w:lineRule="atLeast"/>
    </w:pPr>
    <w:rPr>
      <w:rFonts w:ascii="Arial" w:hAnsi="Arial" w:cs="宋体"/>
      <w:szCs w:val="20"/>
    </w:rPr>
  </w:style>
  <w:style w:type="paragraph" w:customStyle="1" w:styleId="376">
    <w:name w:val="1封面7：包括封面（四号）"/>
    <w:basedOn w:val="1"/>
    <w:uiPriority w:val="0"/>
    <w:pPr>
      <w:spacing w:line="360" w:lineRule="atLeast"/>
      <w:jc w:val="center"/>
    </w:pPr>
    <w:rPr>
      <w:rFonts w:ascii="Arial" w:hAnsi="Arial" w:cs="宋体"/>
      <w:sz w:val="28"/>
      <w:szCs w:val="20"/>
    </w:rPr>
  </w:style>
  <w:style w:type="paragraph" w:customStyle="1" w:styleId="377">
    <w:name w:val="1封面4：分隔符&lt;&gt;（小四）"/>
    <w:basedOn w:val="1"/>
    <w:link w:val="576"/>
    <w:uiPriority w:val="0"/>
    <w:pPr>
      <w:spacing w:line="360" w:lineRule="atLeast"/>
      <w:jc w:val="center"/>
    </w:pPr>
    <w:rPr>
      <w:rFonts w:ascii="Arial" w:hAnsi="Arial"/>
      <w:sz w:val="24"/>
    </w:rPr>
  </w:style>
  <w:style w:type="paragraph" w:customStyle="1" w:styleId="378">
    <w:name w:val="1封面3：待填文件名（小四）"/>
    <w:basedOn w:val="1"/>
    <w:uiPriority w:val="0"/>
    <w:pPr>
      <w:spacing w:line="360" w:lineRule="atLeast"/>
      <w:ind w:left="3112" w:leftChars="1482" w:firstLine="1080" w:firstLineChars="450"/>
    </w:pPr>
    <w:rPr>
      <w:rFonts w:ascii="Arial" w:hAnsi="Arial" w:cs="宋体"/>
      <w:sz w:val="24"/>
      <w:szCs w:val="20"/>
    </w:rPr>
  </w:style>
  <w:style w:type="paragraph" w:customStyle="1" w:styleId="379">
    <w:name w:val="8列项2：二级123-指导"/>
    <w:basedOn w:val="1"/>
    <w:uiPriority w:val="0"/>
    <w:pPr>
      <w:numPr>
        <w:ilvl w:val="0"/>
        <w:numId w:val="13"/>
      </w:numPr>
      <w:spacing w:line="360" w:lineRule="atLeast"/>
    </w:pPr>
    <w:rPr>
      <w:rFonts w:ascii="Arial" w:hAnsi="Arial"/>
      <w:color w:val="0000FF"/>
      <w:szCs w:val="20"/>
    </w:rPr>
  </w:style>
  <w:style w:type="paragraph" w:customStyle="1" w:styleId="380">
    <w:name w:val="1封面A：公司名称"/>
    <w:basedOn w:val="1"/>
    <w:uiPriority w:val="0"/>
    <w:pPr>
      <w:spacing w:line="360" w:lineRule="atLeast"/>
      <w:jc w:val="center"/>
    </w:pPr>
    <w:rPr>
      <w:rFonts w:ascii="Arial" w:hAnsi="Arial" w:cs="宋体"/>
      <w:sz w:val="32"/>
      <w:szCs w:val="20"/>
    </w:rPr>
  </w:style>
  <w:style w:type="paragraph" w:customStyle="1" w:styleId="381">
    <w:name w:val="1封面1：技术文件（小初）"/>
    <w:basedOn w:val="1"/>
    <w:uiPriority w:val="0"/>
    <w:pPr>
      <w:ind w:firstLine="720" w:firstLineChars="100"/>
      <w:jc w:val="center"/>
    </w:pPr>
    <w:rPr>
      <w:rFonts w:ascii="Arial" w:hAnsi="Arial" w:eastAsia="Arial" w:cs="宋体"/>
      <w:sz w:val="72"/>
      <w:szCs w:val="20"/>
    </w:rPr>
  </w:style>
  <w:style w:type="paragraph" w:customStyle="1" w:styleId="382">
    <w:name w:val="8列项2：二级123"/>
    <w:basedOn w:val="1"/>
    <w:uiPriority w:val="0"/>
    <w:pPr>
      <w:numPr>
        <w:ilvl w:val="1"/>
        <w:numId w:val="14"/>
      </w:numPr>
      <w:tabs>
        <w:tab w:val="left" w:pos="797"/>
        <w:tab w:val="clear" w:pos="1245"/>
      </w:tabs>
      <w:spacing w:line="360" w:lineRule="atLeast"/>
      <w:ind w:left="1260" w:hanging="420"/>
    </w:pPr>
    <w:rPr>
      <w:rFonts w:ascii="Arial" w:hAnsi="Arial" w:cs="宋体"/>
      <w:szCs w:val="20"/>
    </w:rPr>
  </w:style>
  <w:style w:type="paragraph" w:customStyle="1" w:styleId="383">
    <w:name w:val="正文：首行缩进2字符"/>
    <w:basedOn w:val="1"/>
    <w:link w:val="579"/>
    <w:uiPriority w:val="0"/>
    <w:pPr>
      <w:spacing w:line="360" w:lineRule="atLeast"/>
      <w:ind w:left="424" w:leftChars="202"/>
    </w:pPr>
    <w:rPr>
      <w:rFonts w:ascii="Arial" w:hAnsi="Arial"/>
      <w:szCs w:val="20"/>
    </w:rPr>
  </w:style>
  <w:style w:type="paragraph" w:customStyle="1" w:styleId="384">
    <w:name w:val="0换页：行距1磅，避免标题跨页"/>
    <w:basedOn w:val="1"/>
    <w:uiPriority w:val="0"/>
    <w:pPr>
      <w:snapToGrid w:val="0"/>
      <w:spacing w:line="20" w:lineRule="atLeast"/>
    </w:pPr>
    <w:rPr>
      <w:rFonts w:cs="宋体"/>
      <w:szCs w:val="20"/>
    </w:rPr>
  </w:style>
  <w:style w:type="paragraph" w:customStyle="1" w:styleId="385">
    <w:name w:val="7表格1：表号&amp;表名"/>
    <w:basedOn w:val="1"/>
    <w:next w:val="383"/>
    <w:uiPriority w:val="0"/>
    <w:pPr>
      <w:spacing w:line="360" w:lineRule="atLeast"/>
      <w:jc w:val="center"/>
    </w:pPr>
    <w:rPr>
      <w:rFonts w:ascii="黑体" w:hAnsi="Arial" w:eastAsia="黑体" w:cs="宋体"/>
      <w:szCs w:val="21"/>
    </w:rPr>
  </w:style>
  <w:style w:type="paragraph" w:customStyle="1" w:styleId="386">
    <w:name w:val="3扉页：修改记录"/>
    <w:basedOn w:val="1"/>
    <w:next w:val="383"/>
    <w:uiPriority w:val="0"/>
    <w:pPr>
      <w:spacing w:before="120" w:after="120"/>
      <w:ind w:firstLine="420"/>
      <w:jc w:val="center"/>
    </w:pPr>
    <w:rPr>
      <w:rFonts w:ascii="Arial" w:hAnsi="Arial" w:cs="宋体"/>
      <w:b/>
      <w:bCs/>
      <w:sz w:val="32"/>
      <w:szCs w:val="20"/>
    </w:rPr>
  </w:style>
  <w:style w:type="paragraph" w:customStyle="1" w:styleId="387">
    <w:name w:val="正文：首行缩进2字符-指导"/>
    <w:basedOn w:val="383"/>
    <w:link w:val="580"/>
    <w:uiPriority w:val="0"/>
    <w:rPr>
      <w:color w:val="0000FF"/>
    </w:rPr>
  </w:style>
  <w:style w:type="paragraph" w:customStyle="1" w:styleId="388">
    <w:name w:val="2扉页：模板修改记录"/>
    <w:basedOn w:val="386"/>
    <w:next w:val="387"/>
    <w:uiPriority w:val="0"/>
    <w:rPr>
      <w:color w:val="0000FF"/>
    </w:rPr>
  </w:style>
  <w:style w:type="paragraph" w:customStyle="1" w:styleId="389">
    <w:name w:val="7表格2：表头（前后2磅，居中）-指导"/>
    <w:basedOn w:val="361"/>
    <w:uiPriority w:val="0"/>
    <w:rPr>
      <w:color w:val="0000FF"/>
    </w:rPr>
  </w:style>
  <w:style w:type="paragraph" w:customStyle="1" w:styleId="390">
    <w:name w:val="7表格6：表中文字列项"/>
    <w:basedOn w:val="1"/>
    <w:uiPriority w:val="0"/>
    <w:pPr>
      <w:widowControl/>
      <w:numPr>
        <w:ilvl w:val="0"/>
        <w:numId w:val="15"/>
      </w:numPr>
      <w:spacing w:before="40" w:after="40"/>
      <w:jc w:val="left"/>
    </w:pPr>
    <w:rPr>
      <w:rFonts w:ascii="Arial" w:hAnsi="Arial" w:cs="宋体"/>
      <w:kern w:val="0"/>
      <w:sz w:val="18"/>
      <w:szCs w:val="20"/>
    </w:rPr>
  </w:style>
  <w:style w:type="paragraph" w:customStyle="1" w:styleId="391">
    <w:name w:val="7表格3：表中文字居左-指导"/>
    <w:basedOn w:val="360"/>
    <w:uiPriority w:val="0"/>
    <w:pPr>
      <w:widowControl w:val="0"/>
      <w:jc w:val="both"/>
    </w:pPr>
    <w:rPr>
      <w:color w:val="0000FF"/>
    </w:rPr>
  </w:style>
  <w:style w:type="paragraph" w:customStyle="1" w:styleId="392">
    <w:name w:val="7表格4：表中文字居中-指导"/>
    <w:basedOn w:val="374"/>
    <w:uiPriority w:val="0"/>
    <w:rPr>
      <w:color w:val="0000FF"/>
    </w:rPr>
  </w:style>
  <w:style w:type="paragraph" w:customStyle="1" w:styleId="393">
    <w:name w:val="7表格5：表中文字居右-指导"/>
    <w:basedOn w:val="374"/>
    <w:uiPriority w:val="0"/>
    <w:pPr>
      <w:jc w:val="right"/>
    </w:pPr>
    <w:rPr>
      <w:color w:val="0000FF"/>
    </w:rPr>
  </w:style>
  <w:style w:type="paragraph" w:customStyle="1" w:styleId="394">
    <w:name w:val="7表格6：表中文字列项-指导"/>
    <w:basedOn w:val="1"/>
    <w:uiPriority w:val="0"/>
    <w:pPr>
      <w:numPr>
        <w:ilvl w:val="0"/>
        <w:numId w:val="16"/>
      </w:numPr>
      <w:spacing w:before="40" w:after="40"/>
    </w:pPr>
    <w:rPr>
      <w:rFonts w:ascii="Arial" w:hAnsi="Arial"/>
      <w:color w:val="0000FF"/>
      <w:sz w:val="18"/>
      <w:szCs w:val="20"/>
    </w:rPr>
  </w:style>
  <w:style w:type="paragraph" w:customStyle="1" w:styleId="395">
    <w:name w:val="7表格1：表号&amp;表名-指导"/>
    <w:basedOn w:val="385"/>
    <w:uiPriority w:val="0"/>
    <w:rPr>
      <w:color w:val="0000FF"/>
    </w:rPr>
  </w:style>
  <w:style w:type="paragraph" w:customStyle="1" w:styleId="396">
    <w:name w:val="正文：首行缩进2字符-加粗"/>
    <w:basedOn w:val="383"/>
    <w:uiPriority w:val="0"/>
    <w:rPr>
      <w:b/>
    </w:rPr>
  </w:style>
  <w:style w:type="paragraph" w:customStyle="1" w:styleId="397">
    <w:name w:val="6图2：图号&amp;说明-指导"/>
    <w:basedOn w:val="1"/>
    <w:next w:val="387"/>
    <w:uiPriority w:val="0"/>
    <w:pPr>
      <w:spacing w:line="360" w:lineRule="atLeast"/>
      <w:jc w:val="center"/>
    </w:pPr>
    <w:rPr>
      <w:rFonts w:ascii="Arial" w:eastAsia="黑体" w:cs="宋体"/>
      <w:color w:val="0000FF"/>
      <w:szCs w:val="20"/>
    </w:rPr>
  </w:style>
  <w:style w:type="paragraph" w:customStyle="1" w:styleId="398">
    <w:name w:val="6图1：图居中"/>
    <w:basedOn w:val="1"/>
    <w:next w:val="397"/>
    <w:uiPriority w:val="0"/>
    <w:pPr>
      <w:spacing w:before="120"/>
      <w:jc w:val="center"/>
    </w:pPr>
    <w:rPr>
      <w:rFonts w:cs="宋体"/>
      <w:szCs w:val="20"/>
    </w:rPr>
  </w:style>
  <w:style w:type="paragraph" w:customStyle="1" w:styleId="399">
    <w:name w:val="6图2：图号&amp;说明"/>
    <w:basedOn w:val="397"/>
    <w:uiPriority w:val="0"/>
    <w:rPr>
      <w:color w:val="auto"/>
    </w:rPr>
  </w:style>
  <w:style w:type="paragraph" w:customStyle="1" w:styleId="400">
    <w:name w:val="9注：首行缩进2字符-指导"/>
    <w:basedOn w:val="387"/>
    <w:next w:val="383"/>
    <w:uiPriority w:val="0"/>
    <w:pPr>
      <w:ind w:firstLine="360"/>
    </w:pPr>
    <w:rPr>
      <w:sz w:val="18"/>
    </w:rPr>
  </w:style>
  <w:style w:type="paragraph" w:customStyle="1" w:styleId="401">
    <w:name w:val="9注：首行缩进2字符"/>
    <w:basedOn w:val="400"/>
    <w:next w:val="383"/>
    <w:uiPriority w:val="0"/>
    <w:rPr>
      <w:color w:val="auto"/>
    </w:rPr>
  </w:style>
  <w:style w:type="paragraph" w:customStyle="1" w:styleId="402">
    <w:name w:val="a示例开始&amp;结束：顶格"/>
    <w:basedOn w:val="1"/>
    <w:next w:val="383"/>
    <w:uiPriority w:val="0"/>
    <w:pPr>
      <w:spacing w:line="360" w:lineRule="atLeast"/>
    </w:pPr>
    <w:rPr>
      <w:rFonts w:ascii="Arial" w:hAnsi="Arial" w:cs="宋体"/>
      <w:szCs w:val="20"/>
    </w:rPr>
  </w:style>
  <w:style w:type="paragraph" w:customStyle="1" w:styleId="403">
    <w:name w:val="正文：首行缩进2字符-红色"/>
    <w:basedOn w:val="383"/>
    <w:next w:val="383"/>
    <w:link w:val="581"/>
    <w:uiPriority w:val="0"/>
    <w:rPr>
      <w:color w:val="FF0000"/>
    </w:rPr>
  </w:style>
  <w:style w:type="paragraph" w:customStyle="1" w:styleId="404">
    <w:name w:val="正文：首行缩进2字符-指导-加粗"/>
    <w:basedOn w:val="387"/>
    <w:uiPriority w:val="0"/>
    <w:rPr>
      <w:b/>
    </w:rPr>
  </w:style>
  <w:style w:type="paragraph" w:customStyle="1" w:styleId="405">
    <w:name w:val="8列项1：一级abc"/>
    <w:basedOn w:val="1"/>
    <w:uiPriority w:val="0"/>
    <w:pPr>
      <w:numPr>
        <w:ilvl w:val="0"/>
        <w:numId w:val="17"/>
      </w:numPr>
      <w:spacing w:line="360" w:lineRule="atLeast"/>
    </w:pPr>
    <w:rPr>
      <w:rFonts w:ascii="Arial" w:hAnsi="Arial"/>
      <w:szCs w:val="20"/>
    </w:rPr>
  </w:style>
  <w:style w:type="paragraph" w:customStyle="1" w:styleId="406">
    <w:name w:val="8列项1：一级abc-指导"/>
    <w:basedOn w:val="1"/>
    <w:uiPriority w:val="0"/>
    <w:pPr>
      <w:numPr>
        <w:ilvl w:val="0"/>
        <w:numId w:val="18"/>
      </w:numPr>
      <w:spacing w:line="360" w:lineRule="atLeast"/>
    </w:pPr>
    <w:rPr>
      <w:rFonts w:ascii="Arial" w:hAnsi="Arial" w:cs="Arial"/>
      <w:color w:val="0000FF"/>
      <w:szCs w:val="21"/>
    </w:rPr>
  </w:style>
  <w:style w:type="paragraph" w:customStyle="1" w:styleId="407">
    <w:name w:val="BNF"/>
    <w:basedOn w:val="1"/>
    <w:uiPriority w:val="0"/>
    <w:pPr>
      <w:widowControl/>
      <w:autoSpaceDE w:val="0"/>
      <w:autoSpaceDN w:val="0"/>
      <w:jc w:val="left"/>
    </w:pPr>
    <w:rPr>
      <w:rFonts w:ascii="Courier New" w:hAnsi="Courier New"/>
      <w:kern w:val="0"/>
      <w:sz w:val="18"/>
      <w:szCs w:val="20"/>
    </w:rPr>
  </w:style>
  <w:style w:type="paragraph" w:customStyle="1" w:styleId="408">
    <w:name w:val="Item List in Table"/>
    <w:basedOn w:val="1"/>
    <w:uiPriority w:val="0"/>
    <w:pPr>
      <w:widowControl/>
      <w:numPr>
        <w:ilvl w:val="0"/>
        <w:numId w:val="19"/>
      </w:numPr>
      <w:topLinePunct w:val="1"/>
      <w:adjustRightInd w:val="0"/>
      <w:snapToGrid w:val="0"/>
      <w:spacing w:before="80" w:after="80" w:line="240" w:lineRule="atLeast"/>
      <w:jc w:val="left"/>
    </w:pPr>
    <w:rPr>
      <w:rFonts w:cs="Arial"/>
      <w:kern w:val="0"/>
      <w:szCs w:val="21"/>
    </w:rPr>
  </w:style>
  <w:style w:type="paragraph" w:customStyle="1" w:styleId="409">
    <w:name w:val="Block Label"/>
    <w:basedOn w:val="1"/>
    <w:next w:val="1"/>
    <w:uiPriority w:val="0"/>
    <w:pPr>
      <w:keepNext/>
      <w:keepLines/>
      <w:widowControl/>
      <w:topLinePunct w:val="1"/>
      <w:adjustRightInd w:val="0"/>
      <w:snapToGrid w:val="0"/>
      <w:spacing w:before="300" w:after="80" w:line="240" w:lineRule="atLeast"/>
      <w:jc w:val="left"/>
      <w:outlineLvl w:val="3"/>
    </w:pPr>
    <w:rPr>
      <w:rFonts w:ascii="Book Antiqua" w:hAnsi="Book Antiqua" w:eastAsia="黑体" w:cs="Book Antiqua"/>
      <w:bCs/>
      <w:kern w:val="0"/>
      <w:sz w:val="26"/>
      <w:szCs w:val="26"/>
    </w:rPr>
  </w:style>
  <w:style w:type="paragraph" w:customStyle="1" w:styleId="410">
    <w:name w:val="Figure Description"/>
    <w:next w:val="26"/>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411">
    <w:name w:val="Item Step"/>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412">
    <w:name w:val="Step"/>
    <w:basedOn w:val="1"/>
    <w:uiPriority w:val="0"/>
    <w:pPr>
      <w:widowControl/>
      <w:tabs>
        <w:tab w:val="left" w:pos="1701"/>
      </w:tabs>
      <w:topLinePunct w:val="1"/>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413">
    <w:name w:val="Table Heading"/>
    <w:basedOn w:val="1"/>
    <w:link w:val="586"/>
    <w:uiPriority w:val="0"/>
    <w:pPr>
      <w:keepNext/>
      <w:topLinePunct w:val="1"/>
      <w:adjustRightInd w:val="0"/>
      <w:snapToGrid w:val="0"/>
      <w:spacing w:before="80" w:after="80" w:line="240" w:lineRule="atLeast"/>
      <w:jc w:val="left"/>
    </w:pPr>
    <w:rPr>
      <w:rFonts w:ascii="Book Antiqua" w:hAnsi="Book Antiqua" w:eastAsia="黑体" w:cs="Book Antiqua"/>
      <w:bCs/>
      <w:snapToGrid w:val="0"/>
      <w:kern w:val="0"/>
      <w:szCs w:val="21"/>
    </w:rPr>
  </w:style>
  <w:style w:type="paragraph" w:customStyle="1" w:styleId="414">
    <w:name w:val="IN Feature"/>
    <w:next w:val="415"/>
    <w:uiPriority w:val="0"/>
    <w:pPr>
      <w:keepNext/>
      <w:keepLines/>
      <w:spacing w:before="240" w:after="240"/>
      <w:outlineLvl w:val="7"/>
    </w:pPr>
    <w:rPr>
      <w:rFonts w:ascii="Arial" w:hAnsi="Arial" w:eastAsia="黑体" w:cs="Arial"/>
      <w:b/>
      <w:bCs/>
      <w:kern w:val="2"/>
      <w:lang w:val="en-US" w:eastAsia="zh-CN" w:bidi="ar-SA"/>
    </w:rPr>
  </w:style>
  <w:style w:type="paragraph" w:customStyle="1" w:styleId="415">
    <w:name w:val="IN Step"/>
    <w:basedOn w:val="1"/>
    <w:uiPriority w:val="0"/>
    <w:pPr>
      <w:keepLines/>
      <w:widowControl/>
      <w:tabs>
        <w:tab w:val="left" w:pos="1134"/>
      </w:tabs>
      <w:topLinePunct w:val="1"/>
      <w:adjustRightInd w:val="0"/>
      <w:snapToGrid w:val="0"/>
      <w:spacing w:before="160" w:after="160" w:line="240" w:lineRule="atLeast"/>
      <w:ind w:left="1134" w:hanging="850"/>
      <w:jc w:val="left"/>
      <w:outlineLvl w:val="8"/>
    </w:pPr>
    <w:rPr>
      <w:rFonts w:eastAsia="黑体" w:cs="Arial"/>
      <w:szCs w:val="21"/>
    </w:rPr>
  </w:style>
  <w:style w:type="paragraph" w:customStyle="1" w:styleId="416">
    <w:name w:val="TOC 标题1"/>
    <w:next w:val="1"/>
    <w:uiPriority w:val="0"/>
    <w:pPr>
      <w:keepNext/>
      <w:spacing w:before="480" w:after="360"/>
      <w:jc w:val="center"/>
    </w:pPr>
    <w:rPr>
      <w:rFonts w:ascii="Arial" w:hAnsi="Arial" w:eastAsia="黑体" w:cs="Arial"/>
      <w:b/>
      <w:bCs/>
      <w:sz w:val="36"/>
      <w:szCs w:val="36"/>
      <w:lang w:val="en-US" w:eastAsia="zh-CN" w:bidi="ar-SA"/>
    </w:rPr>
  </w:style>
  <w:style w:type="paragraph" w:customStyle="1" w:styleId="417">
    <w:name w:val="IN Voice"/>
    <w:uiPriority w:val="0"/>
    <w:pPr>
      <w:spacing w:before="20" w:after="20"/>
    </w:pPr>
    <w:rPr>
      <w:rFonts w:ascii="Arial Narrow" w:hAnsi="Arial Narrow" w:eastAsia="宋体" w:cs="Arial"/>
      <w:bCs/>
      <w:sz w:val="15"/>
      <w:szCs w:val="15"/>
      <w:lang w:val="en-US" w:eastAsia="zh-CN" w:bidi="ar-SA"/>
    </w:rPr>
  </w:style>
  <w:style w:type="paragraph" w:customStyle="1" w:styleId="418">
    <w:name w:val="Notes Heading"/>
    <w:basedOn w:val="419"/>
    <w:uiPriority w:val="0"/>
    <w:pPr>
      <w:pBdr>
        <w:top w:val="none" w:color="auto" w:sz="0" w:space="0"/>
      </w:pBdr>
      <w:spacing w:after="40"/>
    </w:pPr>
    <w:rPr>
      <w:position w:val="-6"/>
      <w:sz w:val="18"/>
      <w:szCs w:val="18"/>
    </w:rPr>
  </w:style>
  <w:style w:type="paragraph" w:customStyle="1" w:styleId="419">
    <w:name w:val="CAUTION Heading"/>
    <w:basedOn w:val="1"/>
    <w:uiPriority w:val="0"/>
    <w:pPr>
      <w:keepNext/>
      <w:widowControl/>
      <w:pBdr>
        <w:top w:val="single" w:color="auto" w:sz="12" w:space="4"/>
      </w:pBdr>
      <w:topLinePunct w:val="1"/>
      <w:adjustRightInd w:val="0"/>
      <w:snapToGrid w:val="0"/>
      <w:spacing w:before="80" w:after="80" w:line="240" w:lineRule="atLeast"/>
      <w:ind w:left="1701"/>
      <w:jc w:val="left"/>
    </w:pPr>
    <w:rPr>
      <w:rFonts w:ascii="Book Antiqua" w:hAnsi="Book Antiqua" w:eastAsia="黑体" w:cs="Arial"/>
      <w:bCs/>
      <w:szCs w:val="21"/>
    </w:rPr>
  </w:style>
  <w:style w:type="paragraph" w:customStyle="1" w:styleId="420">
    <w:name w:val="Notes Text"/>
    <w:basedOn w:val="421"/>
    <w:uiPriority w:val="0"/>
    <w:pPr>
      <w:pBdr>
        <w:bottom w:val="none" w:color="auto" w:sz="0" w:space="0"/>
      </w:pBdr>
      <w:spacing w:before="40" w:line="200" w:lineRule="atLeast"/>
      <w:ind w:left="2075"/>
    </w:pPr>
    <w:rPr>
      <w:sz w:val="18"/>
      <w:szCs w:val="18"/>
    </w:rPr>
  </w:style>
  <w:style w:type="paragraph" w:customStyle="1" w:styleId="421">
    <w:name w:val="CAUTION Text"/>
    <w:basedOn w:val="1"/>
    <w:uiPriority w:val="0"/>
    <w:pPr>
      <w:keepLines/>
      <w:widowControl/>
      <w:pBdr>
        <w:bottom w:val="single" w:color="auto" w:sz="12" w:space="4"/>
      </w:pBdr>
      <w:topLinePunct w:val="1"/>
      <w:adjustRightInd w:val="0"/>
      <w:snapToGrid w:val="0"/>
      <w:spacing w:before="80" w:after="80" w:line="240" w:lineRule="atLeast"/>
      <w:ind w:left="1701"/>
      <w:jc w:val="left"/>
    </w:pPr>
    <w:rPr>
      <w:rFonts w:eastAsia="楷体_GB2312" w:cs="Arial"/>
      <w:iCs/>
      <w:szCs w:val="21"/>
    </w:rPr>
  </w:style>
  <w:style w:type="paragraph" w:customStyle="1" w:styleId="422">
    <w:name w:val="Command"/>
    <w:uiPriority w:val="0"/>
    <w:pPr>
      <w:keepNext/>
      <w:spacing w:before="160" w:after="160"/>
    </w:pPr>
    <w:rPr>
      <w:rFonts w:ascii="Arial" w:hAnsi="Arial" w:eastAsia="黑体" w:cs="Arial"/>
      <w:b/>
      <w:bCs/>
      <w:sz w:val="21"/>
      <w:szCs w:val="21"/>
      <w:lang w:val="en-US" w:eastAsia="zh-CN" w:bidi="ar-SA"/>
    </w:rPr>
  </w:style>
  <w:style w:type="paragraph" w:customStyle="1" w:styleId="423">
    <w:name w:val="Terminal Display"/>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42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425">
    <w:name w:val="Notes Text List"/>
    <w:basedOn w:val="426"/>
    <w:uiPriority w:val="0"/>
    <w:pPr>
      <w:numPr>
        <w:ilvl w:val="0"/>
        <w:numId w:val="20"/>
      </w:numPr>
      <w:pBdr>
        <w:bottom w:val="none" w:color="auto" w:sz="0" w:space="0"/>
      </w:pBdr>
      <w:spacing w:before="40" w:line="200" w:lineRule="atLeast"/>
    </w:pPr>
    <w:rPr>
      <w:sz w:val="18"/>
      <w:szCs w:val="18"/>
    </w:rPr>
  </w:style>
  <w:style w:type="paragraph" w:customStyle="1" w:styleId="426">
    <w:name w:val="CAUTION Text List"/>
    <w:basedOn w:val="421"/>
    <w:uiPriority w:val="0"/>
    <w:pPr>
      <w:keepNext/>
      <w:numPr>
        <w:ilvl w:val="0"/>
        <w:numId w:val="21"/>
      </w:numPr>
    </w:pPr>
  </w:style>
  <w:style w:type="paragraph" w:customStyle="1" w:styleId="427">
    <w:name w:val="Notes Heading in Table"/>
    <w:next w:val="42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428">
    <w:name w:val="Notes Text List in Table"/>
    <w:uiPriority w:val="0"/>
    <w:pPr>
      <w:numPr>
        <w:ilvl w:val="0"/>
        <w:numId w:val="22"/>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429">
    <w:name w:val="Item Step in Table"/>
    <w:uiPriority w:val="0"/>
    <w:pPr>
      <w:numPr>
        <w:ilvl w:val="0"/>
        <w:numId w:val="23"/>
      </w:numPr>
      <w:topLinePunct w:val="1"/>
      <w:spacing w:before="40" w:after="40"/>
    </w:pPr>
    <w:rPr>
      <w:rFonts w:ascii="Times New Roman" w:hAnsi="Times New Roman" w:eastAsia="宋体" w:cs="Arial"/>
      <w:sz w:val="22"/>
      <w:szCs w:val="22"/>
      <w:lang w:val="en-US" w:eastAsia="zh-CN" w:bidi="ar-SA"/>
    </w:rPr>
  </w:style>
  <w:style w:type="paragraph" w:customStyle="1" w:styleId="430">
    <w:name w:val="表格文本 Char Char Char Char Char Char Char"/>
    <w:basedOn w:val="1"/>
    <w:link w:val="592"/>
    <w:uiPriority w:val="0"/>
    <w:pPr>
      <w:widowControl/>
      <w:tabs>
        <w:tab w:val="decimal" w:pos="0"/>
      </w:tabs>
      <w:topLinePunct w:val="1"/>
      <w:adjustRightInd w:val="0"/>
      <w:snapToGrid w:val="0"/>
      <w:spacing w:before="160" w:after="160" w:line="240" w:lineRule="atLeast"/>
      <w:ind w:left="1701"/>
      <w:jc w:val="left"/>
    </w:pPr>
    <w:rPr>
      <w:rFonts w:cs="Arial"/>
      <w:szCs w:val="21"/>
    </w:rPr>
  </w:style>
  <w:style w:type="paragraph" w:customStyle="1" w:styleId="431">
    <w:name w:val="表格文本 Char Char Char"/>
    <w:basedOn w:val="1"/>
    <w:uiPriority w:val="0"/>
    <w:pPr>
      <w:widowControl/>
      <w:tabs>
        <w:tab w:val="decimal" w:pos="0"/>
      </w:tabs>
      <w:topLinePunct w:val="1"/>
      <w:adjustRightInd w:val="0"/>
      <w:snapToGrid w:val="0"/>
      <w:spacing w:before="160" w:after="160" w:line="240" w:lineRule="atLeast"/>
      <w:ind w:left="1701"/>
      <w:jc w:val="left"/>
    </w:pPr>
    <w:rPr>
      <w:rFonts w:cs="Arial"/>
      <w:szCs w:val="21"/>
    </w:rPr>
  </w:style>
  <w:style w:type="paragraph" w:customStyle="1" w:styleId="432">
    <w:name w:val="样式 标题 3标题 3 Char Char Char Char + Times New Roman"/>
    <w:basedOn w:val="3"/>
    <w:uiPriority w:val="0"/>
    <w:pPr>
      <w:widowControl/>
      <w:numPr>
        <w:ilvl w:val="1"/>
        <w:numId w:val="0"/>
      </w:numPr>
      <w:topLinePunct w:val="1"/>
      <w:adjustRightInd w:val="0"/>
      <w:snapToGrid w:val="0"/>
      <w:spacing w:before="600" w:after="160" w:line="240" w:lineRule="atLeast"/>
      <w:ind w:hanging="624"/>
      <w:jc w:val="left"/>
    </w:pPr>
    <w:rPr>
      <w:rFonts w:ascii="Book Antiqua" w:hAnsi="Book Antiqua" w:cs="Book Antiqua"/>
      <w:kern w:val="0"/>
      <w:sz w:val="24"/>
      <w:szCs w:val="24"/>
      <w:lang w:eastAsia="en-US"/>
    </w:rPr>
  </w:style>
  <w:style w:type="paragraph" w:customStyle="1" w:styleId="433">
    <w:name w:val="command keywords Char"/>
    <w:basedOn w:val="1"/>
    <w:link w:val="597"/>
    <w:uiPriority w:val="0"/>
    <w:pPr>
      <w:widowControl/>
      <w:topLinePunct w:val="1"/>
      <w:adjustRightInd w:val="0"/>
      <w:snapToGrid w:val="0"/>
      <w:spacing w:before="160" w:after="160" w:line="240" w:lineRule="atLeast"/>
      <w:ind w:left="1701"/>
      <w:jc w:val="left"/>
    </w:pPr>
    <w:rPr>
      <w:rFonts w:cs="Arial"/>
      <w:b/>
      <w:bCs/>
      <w:szCs w:val="21"/>
    </w:rPr>
  </w:style>
  <w:style w:type="paragraph" w:customStyle="1" w:styleId="434">
    <w:name w:val="command parameter Char"/>
    <w:basedOn w:val="1"/>
    <w:next w:val="433"/>
    <w:link w:val="598"/>
    <w:uiPriority w:val="0"/>
    <w:pPr>
      <w:widowControl/>
      <w:topLinePunct w:val="1"/>
      <w:adjustRightInd w:val="0"/>
      <w:snapToGrid w:val="0"/>
      <w:spacing w:before="160" w:after="160" w:line="240" w:lineRule="atLeast"/>
      <w:ind w:left="1701"/>
      <w:jc w:val="left"/>
    </w:pPr>
    <w:rPr>
      <w:rFonts w:cs="Arial"/>
      <w:i/>
      <w:iCs/>
      <w:szCs w:val="21"/>
    </w:rPr>
  </w:style>
  <w:style w:type="paragraph" w:customStyle="1" w:styleId="435">
    <w:name w:val="Notes Text list"/>
    <w:basedOn w:val="420"/>
    <w:uiPriority w:val="0"/>
    <w:pPr>
      <w:tabs>
        <w:tab w:val="left" w:pos="284"/>
      </w:tabs>
      <w:ind w:left="1985" w:hanging="284"/>
    </w:pPr>
  </w:style>
  <w:style w:type="paragraph" w:customStyle="1" w:styleId="436">
    <w:name w:val="样式 正文首行缩进 + 首行缩进:  0 字符"/>
    <w:basedOn w:val="16"/>
    <w:uiPriority w:val="0"/>
    <w:pPr>
      <w:widowControl/>
      <w:numPr>
        <w:ilvl w:val="0"/>
        <w:numId w:val="24"/>
      </w:numPr>
      <w:topLinePunct w:val="1"/>
      <w:adjustRightInd w:val="0"/>
      <w:snapToGrid w:val="0"/>
      <w:spacing w:before="160" w:line="240" w:lineRule="atLeast"/>
      <w:ind w:left="680" w:firstLine="420" w:firstLineChars="0"/>
      <w:jc w:val="left"/>
    </w:pPr>
    <w:rPr>
      <w:rFonts w:cs="宋体"/>
      <w:szCs w:val="20"/>
    </w:rPr>
  </w:style>
  <w:style w:type="paragraph" w:customStyle="1" w:styleId="437">
    <w:name w:val="表格文本 Char Char Char Char Char Char"/>
    <w:basedOn w:val="1"/>
    <w:uiPriority w:val="0"/>
    <w:pPr>
      <w:widowControl/>
      <w:tabs>
        <w:tab w:val="decimal" w:pos="0"/>
      </w:tabs>
      <w:topLinePunct w:val="1"/>
      <w:adjustRightInd w:val="0"/>
      <w:snapToGrid w:val="0"/>
      <w:spacing w:before="160" w:after="160" w:line="240" w:lineRule="atLeast"/>
      <w:ind w:left="1701"/>
      <w:jc w:val="left"/>
    </w:pPr>
    <w:rPr>
      <w:rFonts w:cs="Arial"/>
      <w:szCs w:val="21"/>
    </w:rPr>
  </w:style>
  <w:style w:type="paragraph" w:customStyle="1" w:styleId="438">
    <w:name w:val="catalog"/>
    <w:basedOn w:val="1"/>
    <w:uiPriority w:val="0"/>
    <w:pPr>
      <w:pageBreakBefore/>
      <w:widowControl/>
      <w:topLinePunct w:val="1"/>
      <w:adjustRightInd w:val="0"/>
      <w:snapToGrid w:val="0"/>
      <w:spacing w:before="300" w:after="150" w:line="360" w:lineRule="auto"/>
      <w:jc w:val="center"/>
    </w:pPr>
    <w:rPr>
      <w:rFonts w:ascii="黑体" w:eastAsia="黑体" w:cs="Arial"/>
      <w:sz w:val="30"/>
      <w:szCs w:val="21"/>
    </w:rPr>
  </w:style>
  <w:style w:type="paragraph" w:customStyle="1" w:styleId="439">
    <w:name w:val="居中"/>
    <w:uiPriority w:val="0"/>
    <w:pPr>
      <w:jc w:val="center"/>
    </w:pPr>
    <w:rPr>
      <w:rFonts w:ascii="Times New Roman" w:hAnsi="Times New Roman" w:eastAsia="宋体" w:cs="Times New Roman"/>
      <w:sz w:val="21"/>
      <w:szCs w:val="21"/>
      <w:lang w:val="en-US" w:eastAsia="zh-CN" w:bidi="ar-SA"/>
    </w:rPr>
  </w:style>
  <w:style w:type="paragraph" w:customStyle="1" w:styleId="440">
    <w:name w:val="图片居中"/>
    <w:basedOn w:val="1"/>
    <w:uiPriority w:val="0"/>
    <w:pPr>
      <w:widowControl/>
      <w:topLinePunct w:val="1"/>
      <w:adjustRightInd w:val="0"/>
      <w:snapToGrid w:val="0"/>
      <w:spacing w:before="160" w:after="160" w:line="240" w:lineRule="atLeast"/>
      <w:ind w:left="1701"/>
      <w:jc w:val="center"/>
    </w:pPr>
    <w:rPr>
      <w:rFonts w:cs="宋体"/>
      <w:szCs w:val="20"/>
    </w:rPr>
  </w:style>
  <w:style w:type="paragraph" w:customStyle="1" w:styleId="441">
    <w:name w:val="样式 表格文本 + 宋体 加粗"/>
    <w:basedOn w:val="261"/>
    <w:uiPriority w:val="0"/>
    <w:pPr>
      <w:topLinePunct w:val="1"/>
      <w:adjustRightInd w:val="0"/>
      <w:snapToGrid w:val="0"/>
      <w:spacing w:before="105" w:after="160"/>
      <w:ind w:left="1701"/>
    </w:pPr>
    <w:rPr>
      <w:rFonts w:ascii="宋体" w:hAnsi="宋体" w:cs="Courier New"/>
      <w:b/>
      <w:bCs/>
      <w:kern w:val="2"/>
      <w:sz w:val="20"/>
    </w:rPr>
  </w:style>
  <w:style w:type="paragraph" w:customStyle="1" w:styleId="442">
    <w:name w:val="样式 表格文本 + 宋体"/>
    <w:basedOn w:val="261"/>
    <w:uiPriority w:val="0"/>
    <w:pPr>
      <w:topLinePunct w:val="1"/>
      <w:adjustRightInd w:val="0"/>
      <w:snapToGrid w:val="0"/>
      <w:spacing w:before="105" w:after="160"/>
      <w:ind w:left="1701"/>
    </w:pPr>
    <w:rPr>
      <w:rFonts w:ascii="宋体" w:hAnsi="宋体" w:cs="Courier New"/>
      <w:kern w:val="2"/>
      <w:sz w:val="20"/>
    </w:rPr>
  </w:style>
  <w:style w:type="paragraph" w:customStyle="1" w:styleId="443">
    <w:name w:val="样式 表格文本 + 两端对齐"/>
    <w:basedOn w:val="261"/>
    <w:uiPriority w:val="0"/>
    <w:pPr>
      <w:topLinePunct w:val="1"/>
      <w:adjustRightInd w:val="0"/>
      <w:snapToGrid w:val="0"/>
      <w:spacing w:before="105" w:after="160"/>
      <w:ind w:left="1701"/>
    </w:pPr>
    <w:rPr>
      <w:rFonts w:ascii="Courier New" w:hAnsi="Courier New" w:cs="宋体"/>
      <w:kern w:val="2"/>
      <w:sz w:val="20"/>
      <w:szCs w:val="20"/>
    </w:rPr>
  </w:style>
  <w:style w:type="paragraph" w:customStyle="1" w:styleId="444">
    <w:name w:val="Cover Command"/>
    <w:uiPriority w:val="0"/>
    <w:pPr>
      <w:spacing w:before="80" w:after="80"/>
    </w:pPr>
    <w:rPr>
      <w:rFonts w:ascii="Arial" w:hAnsi="Arial" w:eastAsia="黑体" w:cs="Times New Roman"/>
      <w:sz w:val="18"/>
      <w:lang w:val="en-US" w:eastAsia="zh-CN" w:bidi="ar-SA"/>
    </w:rPr>
  </w:style>
  <w:style w:type="paragraph" w:customStyle="1" w:styleId="445">
    <w:name w:val="Command Description"/>
    <w:basedOn w:val="1"/>
    <w:uiPriority w:val="0"/>
    <w:pPr>
      <w:widowControl/>
      <w:topLinePunct w:val="1"/>
      <w:adjustRightInd w:val="0"/>
      <w:snapToGrid w:val="0"/>
      <w:spacing w:before="160" w:after="160" w:line="240" w:lineRule="atLeast"/>
      <w:ind w:left="1701"/>
      <w:jc w:val="left"/>
    </w:pPr>
    <w:rPr>
      <w:rFonts w:cs="Arial"/>
      <w:b/>
      <w:bCs/>
      <w:szCs w:val="21"/>
    </w:rPr>
  </w:style>
  <w:style w:type="paragraph" w:customStyle="1" w:styleId="446">
    <w:name w:val="Manual Title1"/>
    <w:semiHidden/>
    <w:uiPriority w:val="0"/>
    <w:rPr>
      <w:rFonts w:ascii="Arial" w:hAnsi="Arial" w:eastAsia="黑体" w:cs="Times New Roman"/>
      <w:sz w:val="30"/>
      <w:lang w:val="en-US" w:eastAsia="en-US" w:bidi="ar-SA"/>
    </w:rPr>
  </w:style>
  <w:style w:type="paragraph" w:customStyle="1" w:styleId="447">
    <w:name w:val="Copyright Declaration1"/>
    <w:uiPriority w:val="0"/>
    <w:pPr>
      <w:spacing w:before="80" w:after="80"/>
    </w:pPr>
    <w:rPr>
      <w:rFonts w:ascii="Arial" w:hAnsi="Arial" w:eastAsia="黑体" w:cs="Times New Roman"/>
      <w:snapToGrid w:val="0"/>
      <w:sz w:val="36"/>
      <w:lang w:val="en-US" w:eastAsia="zh-CN" w:bidi="ar-SA"/>
    </w:rPr>
  </w:style>
  <w:style w:type="paragraph" w:customStyle="1" w:styleId="448">
    <w:name w:val="Copyright Declaration2"/>
    <w:uiPriority w:val="0"/>
    <w:pPr>
      <w:spacing w:before="480" w:after="480"/>
    </w:pPr>
    <w:rPr>
      <w:rFonts w:ascii="Arial" w:hAnsi="Arial" w:eastAsia="黑体" w:cs="Times New Roman"/>
      <w:b/>
      <w:snapToGrid w:val="0"/>
      <w:sz w:val="36"/>
      <w:lang w:val="en-US" w:eastAsia="zh-CN" w:bidi="ar-SA"/>
    </w:rPr>
  </w:style>
  <w:style w:type="paragraph" w:customStyle="1" w:styleId="449">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450">
    <w:name w:val="默认段落字体 Char Char1"/>
    <w:basedOn w:val="1"/>
    <w:uiPriority w:val="0"/>
    <w:pPr>
      <w:topLinePunct w:val="1"/>
      <w:adjustRightInd w:val="0"/>
      <w:snapToGrid w:val="0"/>
      <w:spacing w:line="240" w:lineRule="atLeast"/>
      <w:jc w:val="left"/>
    </w:pPr>
    <w:rPr>
      <w:rFonts w:cs="Arial"/>
    </w:rPr>
  </w:style>
  <w:style w:type="paragraph" w:customStyle="1" w:styleId="451">
    <w:name w:val="Figure Style"/>
    <w:basedOn w:val="1"/>
    <w:uiPriority w:val="0"/>
    <w:pPr>
      <w:keepNext/>
      <w:widowControl/>
      <w:topLinePunct w:val="1"/>
      <w:adjustRightInd w:val="0"/>
      <w:snapToGrid w:val="0"/>
      <w:spacing w:before="160" w:after="160" w:line="300" w:lineRule="auto"/>
      <w:jc w:val="center"/>
    </w:pPr>
    <w:rPr>
      <w:rFonts w:cs="Arial"/>
      <w:kern w:val="0"/>
      <w:szCs w:val="21"/>
    </w:rPr>
  </w:style>
  <w:style w:type="paragraph" w:customStyle="1" w:styleId="452">
    <w:name w:val="Table Text Char1 Char"/>
    <w:uiPriority w:val="0"/>
    <w:pPr>
      <w:snapToGrid w:val="0"/>
      <w:spacing w:before="80" w:after="80"/>
    </w:pPr>
    <w:rPr>
      <w:rFonts w:ascii="Arial" w:hAnsi="Arial" w:eastAsia="宋体" w:cs="Arial"/>
      <w:sz w:val="18"/>
      <w:szCs w:val="18"/>
      <w:lang w:val="en-US" w:eastAsia="zh-CN" w:bidi="ar-SA"/>
    </w:rPr>
  </w:style>
  <w:style w:type="paragraph" w:customStyle="1" w:styleId="453">
    <w:name w:val="默认段落字体 Char Char1 Char Char"/>
    <w:basedOn w:val="1"/>
    <w:uiPriority w:val="0"/>
    <w:pPr>
      <w:topLinePunct w:val="1"/>
      <w:adjustRightInd w:val="0"/>
      <w:snapToGrid w:val="0"/>
      <w:spacing w:line="240" w:lineRule="atLeast"/>
      <w:jc w:val="left"/>
    </w:pPr>
    <w:rPr>
      <w:rFonts w:cs="Arial"/>
    </w:rPr>
  </w:style>
  <w:style w:type="paragraph" w:customStyle="1" w:styleId="454">
    <w:name w:val="默认段落字体 Para Char Char Char Char"/>
    <w:basedOn w:val="1"/>
    <w:next w:val="1"/>
    <w:uiPriority w:val="0"/>
    <w:pPr>
      <w:topLinePunct w:val="1"/>
      <w:adjustRightInd w:val="0"/>
      <w:snapToGrid w:val="0"/>
      <w:spacing w:line="240" w:lineRule="atLeast"/>
      <w:jc w:val="left"/>
    </w:pPr>
    <w:rPr>
      <w:rFonts w:cs="Arial"/>
    </w:rPr>
  </w:style>
  <w:style w:type="paragraph" w:customStyle="1" w:styleId="455">
    <w:name w:val="Char Char Char Char Char Char Char Char Char Char Char Char"/>
    <w:basedOn w:val="1"/>
    <w:uiPriority w:val="0"/>
    <w:pPr>
      <w:widowControl/>
      <w:numPr>
        <w:ilvl w:val="0"/>
        <w:numId w:val="25"/>
      </w:numPr>
      <w:topLinePunct w:val="1"/>
      <w:adjustRightInd w:val="0"/>
      <w:snapToGrid w:val="0"/>
      <w:spacing w:before="160" w:after="160" w:line="240" w:lineRule="atLeast"/>
      <w:jc w:val="left"/>
    </w:pPr>
    <w:rPr>
      <w:rFonts w:cs="Arial"/>
    </w:rPr>
  </w:style>
  <w:style w:type="paragraph" w:customStyle="1" w:styleId="456">
    <w:name w:val="Char Char Char Char Char Char Char2"/>
    <w:basedOn w:val="1"/>
    <w:uiPriority w:val="0"/>
    <w:pPr>
      <w:keepNext/>
      <w:tabs>
        <w:tab w:val="left" w:pos="2940"/>
      </w:tabs>
      <w:topLinePunct w:val="1"/>
      <w:autoSpaceDE w:val="0"/>
      <w:autoSpaceDN w:val="0"/>
      <w:adjustRightInd w:val="0"/>
      <w:snapToGrid w:val="0"/>
      <w:spacing w:line="240" w:lineRule="atLeast"/>
      <w:ind w:hanging="420"/>
      <w:jc w:val="left"/>
    </w:pPr>
    <w:rPr>
      <w:rFonts w:eastAsia="黑体" w:cs="Arial"/>
      <w:snapToGrid w:val="0"/>
      <w:kern w:val="0"/>
      <w:szCs w:val="21"/>
    </w:rPr>
  </w:style>
  <w:style w:type="paragraph" w:customStyle="1" w:styleId="457">
    <w:name w:val="样式 标题 2 + 四号"/>
    <w:basedOn w:val="3"/>
    <w:uiPriority w:val="0"/>
    <w:pPr>
      <w:numPr>
        <w:ilvl w:val="1"/>
        <w:numId w:val="0"/>
      </w:numPr>
      <w:tabs>
        <w:tab w:val="left" w:pos="992"/>
      </w:tabs>
      <w:topLinePunct w:val="1"/>
      <w:spacing w:line="416" w:lineRule="auto"/>
      <w:ind w:left="992" w:hanging="567"/>
    </w:pPr>
    <w:rPr>
      <w:rFonts w:ascii="Book Antiqua" w:hAnsi="Book Antiqua"/>
      <w:sz w:val="28"/>
      <w:lang w:eastAsia="en-US"/>
    </w:rPr>
  </w:style>
  <w:style w:type="paragraph" w:customStyle="1" w:styleId="458">
    <w:name w:val="Cover1"/>
    <w:basedOn w:val="1"/>
    <w:semiHidden/>
    <w:uiPriority w:val="0"/>
    <w:pPr>
      <w:widowControl/>
      <w:topLinePunct w:val="1"/>
      <w:adjustRightInd w:val="0"/>
      <w:snapToGrid w:val="0"/>
      <w:spacing w:before="80" w:after="80" w:line="240" w:lineRule="atLeast"/>
      <w:ind w:left="1701"/>
      <w:jc w:val="left"/>
    </w:pPr>
    <w:rPr>
      <w:rFonts w:ascii="Arial" w:hAnsi="Arial" w:cs="Arial"/>
      <w:b/>
      <w:bCs/>
      <w:kern w:val="0"/>
      <w:sz w:val="40"/>
      <w:szCs w:val="40"/>
    </w:rPr>
  </w:style>
  <w:style w:type="paragraph" w:customStyle="1" w:styleId="459">
    <w:name w:val="Cover2"/>
    <w:semiHidden/>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46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461">
    <w:name w:val="Cover4"/>
    <w:basedOn w:val="1"/>
    <w:semiHidden/>
    <w:uiPriority w:val="0"/>
    <w:pPr>
      <w:widowControl/>
      <w:topLinePunct w:val="1"/>
      <w:adjustRightInd w:val="0"/>
      <w:snapToGrid w:val="0"/>
      <w:spacing w:before="160" w:after="160" w:line="240" w:lineRule="atLeast"/>
      <w:ind w:left="1701"/>
      <w:jc w:val="left"/>
    </w:pPr>
    <w:rPr>
      <w:rFonts w:eastAsia="Arial" w:cs="Arial"/>
      <w:b/>
      <w:bCs/>
      <w:sz w:val="24"/>
      <w:szCs w:val="21"/>
    </w:rPr>
  </w:style>
  <w:style w:type="paragraph" w:customStyle="1" w:styleId="462">
    <w:name w:val="Heading Left"/>
    <w:basedOn w:val="1"/>
    <w:uiPriority w:val="0"/>
    <w:pPr>
      <w:widowControl/>
      <w:topLinePunct w:val="1"/>
      <w:adjustRightInd w:val="0"/>
      <w:snapToGrid w:val="0"/>
      <w:spacing w:line="240" w:lineRule="atLeast"/>
      <w:jc w:val="left"/>
    </w:pPr>
    <w:rPr>
      <w:rFonts w:cs="Arial"/>
      <w:sz w:val="20"/>
      <w:szCs w:val="20"/>
    </w:rPr>
  </w:style>
  <w:style w:type="paragraph" w:customStyle="1" w:styleId="463">
    <w:name w:val="Heading Right"/>
    <w:basedOn w:val="1"/>
    <w:uiPriority w:val="0"/>
    <w:pPr>
      <w:widowControl/>
      <w:topLinePunct w:val="1"/>
      <w:adjustRightInd w:val="0"/>
      <w:snapToGrid w:val="0"/>
      <w:spacing w:line="240" w:lineRule="atLeast"/>
      <w:jc w:val="right"/>
    </w:pPr>
    <w:rPr>
      <w:rFonts w:cs="Arial"/>
      <w:sz w:val="20"/>
      <w:szCs w:val="20"/>
    </w:rPr>
  </w:style>
  <w:style w:type="paragraph" w:customStyle="1" w:styleId="464">
    <w:name w:val="Heading1 No Number"/>
    <w:basedOn w:val="2"/>
    <w:next w:val="1"/>
    <w:uiPriority w:val="0"/>
    <w:pPr>
      <w:pageBreakBefore/>
      <w:widowControl/>
      <w:numPr>
        <w:ilvl w:val="0"/>
        <w:numId w:val="0"/>
      </w:numPr>
      <w:pBdr>
        <w:bottom w:val="single" w:color="auto" w:sz="12" w:space="1"/>
      </w:pBdr>
      <w:topLinePunct w:val="1"/>
      <w:adjustRightInd w:val="0"/>
      <w:snapToGrid w:val="0"/>
      <w:spacing w:before="1600" w:after="800" w:line="240" w:lineRule="atLeast"/>
      <w:jc w:val="right"/>
      <w:outlineLvl w:val="9"/>
    </w:pPr>
    <w:rPr>
      <w:rFonts w:ascii="Book Antiqua" w:hAnsi="Book Antiqua" w:cs="Book Antiqua"/>
      <w:b/>
      <w:kern w:val="2"/>
      <w:sz w:val="44"/>
      <w:szCs w:val="44"/>
    </w:rPr>
  </w:style>
  <w:style w:type="paragraph" w:customStyle="1" w:styleId="465">
    <w:name w:val="Heading2 No Number"/>
    <w:basedOn w:val="3"/>
    <w:next w:val="1"/>
    <w:uiPriority w:val="0"/>
    <w:pPr>
      <w:widowControl/>
      <w:numPr>
        <w:ilvl w:val="1"/>
        <w:numId w:val="0"/>
      </w:numPr>
      <w:topLinePunct w:val="1"/>
      <w:adjustRightInd w:val="0"/>
      <w:snapToGrid w:val="0"/>
      <w:spacing w:before="600" w:after="160" w:line="240" w:lineRule="atLeast"/>
      <w:jc w:val="left"/>
    </w:pPr>
    <w:rPr>
      <w:rFonts w:ascii="Book Antiqua" w:hAnsi="Book Antiqua" w:cs="Book Antiqua"/>
      <w:kern w:val="0"/>
      <w:sz w:val="36"/>
      <w:szCs w:val="36"/>
      <w:lang w:eastAsia="en-US"/>
    </w:rPr>
  </w:style>
  <w:style w:type="paragraph" w:customStyle="1" w:styleId="466">
    <w:name w:val="Heading3 No Number"/>
    <w:basedOn w:val="4"/>
    <w:next w:val="1"/>
    <w:uiPriority w:val="0"/>
    <w:pPr>
      <w:widowControl/>
      <w:numPr>
        <w:ilvl w:val="2"/>
        <w:numId w:val="0"/>
      </w:numPr>
      <w:topLinePunct w:val="1"/>
      <w:adjustRightInd w:val="0"/>
      <w:snapToGrid w:val="0"/>
      <w:spacing w:before="200" w:after="160" w:line="240" w:lineRule="atLeast"/>
      <w:jc w:val="left"/>
    </w:pPr>
    <w:rPr>
      <w:rFonts w:ascii="Book Antiqua" w:hAnsi="Book Antiqua" w:eastAsia="黑体" w:cs="Book Antiqua"/>
      <w:bCs w:val="0"/>
      <w:kern w:val="0"/>
      <w:sz w:val="32"/>
    </w:rPr>
  </w:style>
  <w:style w:type="paragraph" w:customStyle="1" w:styleId="467">
    <w:name w:val="Heading4 No Number"/>
    <w:basedOn w:val="1"/>
    <w:semiHidden/>
    <w:uiPriority w:val="0"/>
    <w:pPr>
      <w:keepNext/>
      <w:widowControl/>
      <w:topLinePunct w:val="1"/>
      <w:adjustRightInd w:val="0"/>
      <w:snapToGrid w:val="0"/>
      <w:spacing w:before="200" w:after="160" w:line="240" w:lineRule="atLeast"/>
      <w:ind w:left="1701"/>
      <w:jc w:val="left"/>
    </w:pPr>
    <w:rPr>
      <w:rFonts w:eastAsia="黑体" w:cs="Arial"/>
      <w:bCs/>
      <w:spacing w:val="-4"/>
      <w:szCs w:val="21"/>
    </w:rPr>
  </w:style>
  <w:style w:type="paragraph" w:customStyle="1" w:styleId="468">
    <w:name w:val="About This Chapter"/>
    <w:basedOn w:val="465"/>
    <w:next w:val="1"/>
    <w:uiPriority w:val="0"/>
    <w:pPr>
      <w:spacing w:after="560"/>
    </w:pPr>
    <w:rPr>
      <w:rFonts w:eastAsia="黑体"/>
    </w:rPr>
  </w:style>
  <w:style w:type="paragraph" w:customStyle="1" w:styleId="469">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470">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471">
    <w:name w:val="Copyright Declaration"/>
    <w:semiHidden/>
    <w:uiPriority w:val="0"/>
    <w:pPr>
      <w:spacing w:before="80" w:after="80"/>
    </w:pPr>
    <w:rPr>
      <w:rFonts w:ascii="Arial" w:hAnsi="Arial" w:eastAsia="黑体" w:cs="Times New Roman"/>
      <w:sz w:val="36"/>
      <w:lang w:val="en-US" w:eastAsia="zh-CN" w:bidi="ar-SA"/>
    </w:rPr>
  </w:style>
  <w:style w:type="paragraph" w:customStyle="1" w:styleId="472">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473">
    <w:name w:val="Contents"/>
    <w:basedOn w:val="464"/>
    <w:uiPriority w:val="0"/>
  </w:style>
  <w:style w:type="paragraph" w:customStyle="1" w:styleId="474">
    <w:name w:val="Table Note"/>
    <w:basedOn w:val="1"/>
    <w:uiPriority w:val="0"/>
    <w:pPr>
      <w:widowControl/>
      <w:topLinePunct w:val="1"/>
      <w:adjustRightInd w:val="0"/>
      <w:snapToGrid w:val="0"/>
      <w:spacing w:before="80" w:after="80" w:line="240" w:lineRule="atLeast"/>
      <w:ind w:left="1701"/>
      <w:jc w:val="left"/>
    </w:pPr>
    <w:rPr>
      <w:rFonts w:cs="Arial"/>
      <w:sz w:val="18"/>
      <w:szCs w:val="18"/>
    </w:rPr>
  </w:style>
  <w:style w:type="paragraph" w:customStyle="1" w:styleId="475">
    <w:name w:val="End"/>
    <w:basedOn w:val="1"/>
    <w:uiPriority w:val="0"/>
    <w:pPr>
      <w:widowControl/>
      <w:topLinePunct w:val="1"/>
      <w:adjustRightInd w:val="0"/>
      <w:snapToGrid w:val="0"/>
      <w:spacing w:before="160" w:after="400" w:line="240" w:lineRule="atLeast"/>
      <w:ind w:left="1701"/>
      <w:jc w:val="left"/>
    </w:pPr>
    <w:rPr>
      <w:rFonts w:cs="Arial"/>
      <w:b/>
      <w:szCs w:val="21"/>
    </w:rPr>
  </w:style>
  <w:style w:type="paragraph" w:customStyle="1" w:styleId="476">
    <w:name w:val="Code"/>
    <w:basedOn w:val="1"/>
    <w:uiPriority w:val="0"/>
    <w:pPr>
      <w:topLinePunct w:val="1"/>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477">
    <w:name w:val="Outline"/>
    <w:basedOn w:val="1"/>
    <w:semiHidden/>
    <w:uiPriority w:val="0"/>
    <w:pPr>
      <w:widowControl/>
      <w:topLinePunct w:val="1"/>
      <w:adjustRightInd w:val="0"/>
      <w:snapToGrid w:val="0"/>
      <w:spacing w:before="160" w:after="160" w:line="240" w:lineRule="atLeast"/>
      <w:ind w:left="1701"/>
      <w:jc w:val="left"/>
    </w:pPr>
    <w:rPr>
      <w:rFonts w:cs="Arial"/>
      <w:i/>
      <w:color w:val="0000FF"/>
      <w:szCs w:val="21"/>
    </w:rPr>
  </w:style>
  <w:style w:type="paragraph" w:customStyle="1" w:styleId="478">
    <w:name w:val="Item list Text TD"/>
    <w:basedOn w:val="423"/>
    <w:uiPriority w:val="0"/>
    <w:pPr>
      <w:adjustRightInd w:val="0"/>
      <w:ind w:left="2126"/>
    </w:pPr>
  </w:style>
  <w:style w:type="paragraph" w:customStyle="1" w:styleId="479">
    <w:name w:val="Sub Item List Text TD"/>
    <w:basedOn w:val="423"/>
    <w:uiPriority w:val="0"/>
    <w:pPr>
      <w:adjustRightInd w:val="0"/>
      <w:ind w:left="2410"/>
    </w:pPr>
  </w:style>
  <w:style w:type="paragraph" w:customStyle="1" w:styleId="480">
    <w:name w:val="TOC 标题11"/>
    <w:next w:val="1"/>
    <w:uiPriority w:val="0"/>
    <w:pPr>
      <w:keepNext/>
      <w:spacing w:before="480" w:after="360"/>
      <w:jc w:val="center"/>
    </w:pPr>
    <w:rPr>
      <w:rFonts w:ascii="Arial" w:hAnsi="Arial" w:eastAsia="黑体" w:cs="Arial"/>
      <w:b/>
      <w:bCs/>
      <w:sz w:val="36"/>
      <w:szCs w:val="36"/>
      <w:lang w:val="en-US" w:eastAsia="zh-CN" w:bidi="ar-SA"/>
    </w:rPr>
  </w:style>
  <w:style w:type="paragraph" w:customStyle="1" w:styleId="481">
    <w:name w:val="样式 标题 5dashdsddh5CharDO NOT USE_h5Heading5l5H5PIM 5da..."/>
    <w:basedOn w:val="6"/>
    <w:uiPriority w:val="0"/>
    <w:pPr>
      <w:spacing w:before="120" w:after="120"/>
    </w:pPr>
    <w:rPr>
      <w:rFonts w:eastAsia="宋体" w:cs="宋体"/>
      <w:bCs w:val="0"/>
      <w:szCs w:val="20"/>
    </w:rPr>
  </w:style>
  <w:style w:type="paragraph" w:customStyle="1" w:styleId="482">
    <w:name w:val="消息定义-self"/>
    <w:basedOn w:val="155"/>
    <w:link w:val="637"/>
    <w:uiPriority w:val="0"/>
    <w:pPr>
      <w:numPr>
        <w:ilvl w:val="0"/>
        <w:numId w:val="26"/>
      </w:numPr>
      <w:spacing w:line="360" w:lineRule="auto"/>
      <w:ind w:firstLine="0" w:firstLineChars="0"/>
    </w:pPr>
    <w:rPr>
      <w:rFonts w:ascii="宋体" w:hAnsi="宋体" w:eastAsia="宋体" w:cs="Arial"/>
      <w:sz w:val="21"/>
      <w:szCs w:val="21"/>
    </w:rPr>
  </w:style>
  <w:style w:type="paragraph" w:customStyle="1" w:styleId="483">
    <w:name w:val="样式 样式4 + 左 段前: 10 磅 段后: 4 磅 底端: (单实线 自定义颜色(RGB(79129189))..."/>
    <w:basedOn w:val="362"/>
    <w:uiPriority w:val="0"/>
    <w:pPr>
      <w:numPr>
        <w:numId w:val="0"/>
      </w:numPr>
      <w:spacing w:before="200" w:after="80" w:line="240" w:lineRule="auto"/>
      <w:jc w:val="left"/>
    </w:pPr>
    <w:rPr>
      <w:rFonts w:cs="宋体"/>
      <w:kern w:val="2"/>
      <w:szCs w:val="20"/>
    </w:rPr>
  </w:style>
  <w:style w:type="paragraph" w:customStyle="1" w:styleId="484">
    <w:name w:val="TOC Heading"/>
    <w:basedOn w:val="2"/>
    <w:next w:val="1"/>
    <w:unhideWhenUsed/>
    <w:qFormat/>
    <w:uiPriority w:val="39"/>
    <w:pPr>
      <w:widowControl/>
      <w:numPr>
        <w:ilvl w:val="0"/>
        <w:numId w:val="0"/>
      </w:numPr>
      <w:spacing w:before="480" w:after="0" w:line="276" w:lineRule="auto"/>
      <w:jc w:val="left"/>
      <w:outlineLvl w:val="9"/>
    </w:pPr>
    <w:rPr>
      <w:rFonts w:ascii="Cambria" w:hAnsi="Cambria" w:eastAsia="宋体" w:cs="黑体"/>
      <w:b/>
      <w:color w:val="365F90"/>
      <w:kern w:val="0"/>
      <w:sz w:val="28"/>
      <w:szCs w:val="28"/>
    </w:rPr>
  </w:style>
  <w:style w:type="paragraph" w:customStyle="1" w:styleId="485">
    <w:name w:val="规范样式tmp"/>
    <w:basedOn w:val="328"/>
    <w:link w:val="639"/>
    <w:qFormat/>
    <w:uiPriority w:val="0"/>
    <w:pPr>
      <w:numPr>
        <w:ilvl w:val="0"/>
        <w:numId w:val="0"/>
      </w:numPr>
    </w:pPr>
  </w:style>
  <w:style w:type="paragraph" w:customStyle="1" w:styleId="486">
    <w:name w:val="规范前言"/>
    <w:basedOn w:val="272"/>
    <w:qFormat/>
    <w:uiPriority w:val="0"/>
    <w:pPr>
      <w:numPr>
        <w:ilvl w:val="0"/>
        <w:numId w:val="0"/>
      </w:numPr>
      <w:spacing w:line="578" w:lineRule="auto"/>
      <w:ind w:left="425"/>
      <w:jc w:val="center"/>
    </w:pPr>
    <w:rPr>
      <w:rFonts w:ascii="黑体" w:hAnsi="Times New Roman"/>
      <w:bCs/>
      <w:sz w:val="32"/>
      <w:szCs w:val="32"/>
    </w:rPr>
  </w:style>
  <w:style w:type="paragraph" w:customStyle="1" w:styleId="487">
    <w:name w:val="规范标题1"/>
    <w:basedOn w:val="272"/>
    <w:qFormat/>
    <w:uiPriority w:val="0"/>
    <w:pPr>
      <w:numPr>
        <w:ilvl w:val="0"/>
        <w:numId w:val="27"/>
      </w:numPr>
      <w:spacing w:line="578" w:lineRule="auto"/>
    </w:pPr>
    <w:rPr>
      <w:rFonts w:ascii="Times New Roman" w:hAnsi="Times New Roman"/>
      <w:b w:val="0"/>
      <w:kern w:val="0"/>
      <w:sz w:val="20"/>
      <w:szCs w:val="20"/>
    </w:rPr>
  </w:style>
  <w:style w:type="paragraph" w:customStyle="1" w:styleId="488">
    <w:name w:val="规范附录标题1"/>
    <w:basedOn w:val="272"/>
    <w:qFormat/>
    <w:uiPriority w:val="0"/>
    <w:pPr>
      <w:numPr>
        <w:ilvl w:val="0"/>
        <w:numId w:val="0"/>
      </w:numPr>
      <w:spacing w:line="578" w:lineRule="auto"/>
      <w:ind w:left="425"/>
    </w:pPr>
    <w:rPr>
      <w:rFonts w:ascii="黑体" w:hAnsi="Times New Roman"/>
      <w:bCs/>
    </w:rPr>
  </w:style>
  <w:style w:type="paragraph" w:customStyle="1" w:styleId="489">
    <w:name w:val="规范标题2"/>
    <w:basedOn w:val="327"/>
    <w:qFormat/>
    <w:uiPriority w:val="0"/>
    <w:pPr>
      <w:numPr>
        <w:ilvl w:val="0"/>
        <w:numId w:val="27"/>
      </w:numPr>
      <w:spacing w:before="260" w:after="260" w:line="416" w:lineRule="auto"/>
    </w:pPr>
    <w:rPr>
      <w:rFonts w:ascii="Times New Roman" w:hAnsi="Times New Roman" w:eastAsia="黑体"/>
      <w:b w:val="0"/>
      <w:bCs w:val="0"/>
      <w:kern w:val="0"/>
      <w:sz w:val="20"/>
      <w:szCs w:val="20"/>
    </w:rPr>
  </w:style>
  <w:style w:type="paragraph" w:customStyle="1" w:styleId="490">
    <w:name w:val="规范标题3"/>
    <w:basedOn w:val="328"/>
    <w:qFormat/>
    <w:uiPriority w:val="0"/>
    <w:pPr>
      <w:numPr>
        <w:ilvl w:val="0"/>
        <w:numId w:val="27"/>
      </w:numPr>
      <w:autoSpaceDE w:val="0"/>
      <w:autoSpaceDN w:val="0"/>
      <w:adjustRightInd w:val="0"/>
      <w:spacing w:before="260" w:after="260" w:line="416" w:lineRule="auto"/>
      <w:textAlignment w:val="baseline"/>
    </w:pPr>
    <w:rPr>
      <w:rFonts w:hAnsi="Arial" w:eastAsia="黑体" w:cs="Times New Roman"/>
      <w:b w:val="0"/>
      <w:kern w:val="2"/>
      <w:szCs w:val="21"/>
      <w:lang w:val="en-US"/>
    </w:rPr>
  </w:style>
  <w:style w:type="paragraph" w:customStyle="1" w:styleId="491">
    <w:name w:val="规范标题4"/>
    <w:basedOn w:val="483"/>
    <w:qFormat/>
    <w:uiPriority w:val="0"/>
    <w:pPr>
      <w:numPr>
        <w:ilvl w:val="3"/>
        <w:numId w:val="27"/>
      </w:numPr>
      <w:tabs>
        <w:tab w:val="left" w:pos="425"/>
      </w:tabs>
    </w:pPr>
    <w:rPr>
      <w:b w:val="0"/>
    </w:rPr>
  </w:style>
  <w:style w:type="paragraph" w:customStyle="1" w:styleId="492">
    <w:name w:val="规范标题5"/>
    <w:basedOn w:val="332"/>
    <w:qFormat/>
    <w:uiPriority w:val="0"/>
    <w:pPr>
      <w:numPr>
        <w:ilvl w:val="0"/>
        <w:numId w:val="27"/>
      </w:numPr>
      <w:tabs>
        <w:tab w:val="clear" w:pos="992"/>
      </w:tabs>
      <w:autoSpaceDE w:val="0"/>
      <w:autoSpaceDN w:val="0"/>
      <w:adjustRightInd w:val="0"/>
      <w:spacing w:before="280" w:after="290" w:line="376" w:lineRule="auto"/>
      <w:textAlignment w:val="baseline"/>
    </w:pPr>
    <w:rPr>
      <w:rFonts w:hAnsi="Arial"/>
      <w:b w:val="0"/>
    </w:rPr>
  </w:style>
  <w:style w:type="paragraph" w:customStyle="1" w:styleId="493">
    <w:name w:val="规范附录标题2"/>
    <w:basedOn w:val="327"/>
    <w:qFormat/>
    <w:uiPriority w:val="0"/>
    <w:pPr>
      <w:numPr>
        <w:ilvl w:val="0"/>
        <w:numId w:val="0"/>
      </w:numPr>
      <w:spacing w:before="260" w:after="260" w:line="416" w:lineRule="auto"/>
      <w:ind w:left="567" w:hanging="147"/>
    </w:pPr>
    <w:rPr>
      <w:rFonts w:ascii="Arial" w:hAnsi="Arial" w:eastAsia="黑体"/>
      <w:b w:val="0"/>
    </w:rPr>
  </w:style>
  <w:style w:type="paragraph" w:customStyle="1" w:styleId="494">
    <w:name w:val="规范附录样式3"/>
    <w:basedOn w:val="328"/>
    <w:qFormat/>
    <w:uiPriority w:val="0"/>
    <w:pPr>
      <w:numPr>
        <w:ilvl w:val="0"/>
        <w:numId w:val="0"/>
      </w:numPr>
      <w:autoSpaceDE w:val="0"/>
      <w:autoSpaceDN w:val="0"/>
      <w:adjustRightInd w:val="0"/>
      <w:spacing w:before="260" w:after="260" w:line="416" w:lineRule="auto"/>
      <w:ind w:left="709" w:hanging="289"/>
      <w:textAlignment w:val="baseline"/>
    </w:pPr>
    <w:rPr>
      <w:rFonts w:ascii="黑体" w:hAnsi="黑体" w:eastAsia="黑体" w:cs="Times New Roman"/>
      <w:b w:val="0"/>
      <w:bCs w:val="0"/>
      <w:szCs w:val="21"/>
      <w:lang w:val="en-US"/>
    </w:rPr>
  </w:style>
  <w:style w:type="paragraph" w:customStyle="1" w:styleId="495">
    <w:name w:val="Notes Heading in Table Char"/>
    <w:next w:val="424"/>
    <w:uiPriority w:val="0"/>
    <w:pPr>
      <w:keepNext/>
      <w:spacing w:before="40" w:after="40"/>
    </w:pPr>
    <w:rPr>
      <w:rFonts w:ascii="Arial" w:hAnsi="Arial" w:eastAsia="黑体" w:cs="Arial"/>
      <w:sz w:val="18"/>
      <w:szCs w:val="18"/>
      <w:lang w:val="en-US" w:eastAsia="zh-CN" w:bidi="ar-SA"/>
    </w:rPr>
  </w:style>
  <w:style w:type="paragraph" w:customStyle="1" w:styleId="496">
    <w:name w:val="Command1"/>
    <w:uiPriority w:val="0"/>
    <w:rPr>
      <w:rFonts w:ascii="Arial" w:hAnsi="Arial" w:eastAsia="宋体" w:cs="Times New Roman"/>
      <w:sz w:val="24"/>
      <w:lang w:val="en-US" w:eastAsia="en-US" w:bidi="ar-SA"/>
    </w:rPr>
  </w:style>
  <w:style w:type="paragraph" w:customStyle="1" w:styleId="497">
    <w:name w:val="Table Text Char Char"/>
    <w:uiPriority w:val="0"/>
    <w:pPr>
      <w:snapToGrid w:val="0"/>
      <w:spacing w:before="80" w:after="80"/>
    </w:pPr>
    <w:rPr>
      <w:rFonts w:ascii="Arial" w:hAnsi="Arial" w:eastAsia="宋体" w:cs="Arial"/>
      <w:sz w:val="18"/>
      <w:szCs w:val="18"/>
      <w:lang w:val="en-US" w:eastAsia="zh-CN" w:bidi="ar-SA"/>
    </w:rPr>
  </w:style>
  <w:style w:type="paragraph" w:customStyle="1" w:styleId="498">
    <w:name w:val="Item List Char"/>
    <w:uiPriority w:val="0"/>
    <w:pPr>
      <w:tabs>
        <w:tab w:val="left" w:pos="432"/>
      </w:tabs>
      <w:spacing w:line="300" w:lineRule="auto"/>
      <w:ind w:left="432" w:hanging="432"/>
      <w:jc w:val="both"/>
    </w:pPr>
    <w:rPr>
      <w:rFonts w:ascii="Arial" w:hAnsi="Arial" w:eastAsia="宋体" w:cs="Arial"/>
      <w:sz w:val="21"/>
      <w:szCs w:val="21"/>
      <w:lang w:val="en-US" w:eastAsia="zh-CN" w:bidi="ar-SA"/>
    </w:rPr>
  </w:style>
  <w:style w:type="paragraph" w:customStyle="1" w:styleId="499">
    <w:name w:val="表头样式 Char Char Char Char Char"/>
    <w:basedOn w:val="1"/>
    <w:uiPriority w:val="0"/>
    <w:pPr>
      <w:keepNext/>
      <w:autoSpaceDE w:val="0"/>
      <w:autoSpaceDN w:val="0"/>
      <w:adjustRightInd w:val="0"/>
      <w:jc w:val="center"/>
    </w:pPr>
    <w:rPr>
      <w:rFonts w:ascii="Arial" w:hAnsi="Arial" w:cs="Arial"/>
      <w:b/>
      <w:kern w:val="0"/>
      <w:szCs w:val="21"/>
    </w:rPr>
  </w:style>
  <w:style w:type="paragraph" w:customStyle="1" w:styleId="500">
    <w:name w:val="默认段落字体 Para"/>
    <w:basedOn w:val="1"/>
    <w:next w:val="1"/>
    <w:uiPriority w:val="0"/>
    <w:pPr>
      <w:spacing w:line="360" w:lineRule="auto"/>
    </w:pPr>
    <w:rPr>
      <w:rFonts w:ascii="Arial" w:hAnsi="Arial" w:cs="Arial"/>
      <w:color w:val="0000FF"/>
      <w:sz w:val="18"/>
      <w:szCs w:val="18"/>
    </w:rPr>
  </w:style>
  <w:style w:type="character" w:customStyle="1" w:styleId="501">
    <w:name w:val="标题 1 Char1"/>
    <w:aliases w:val="H1 Char,h1 Char,Level 1 Topic Heading Char,PIM 1 Char,标题 1 Char Char,NMP Heading 1 Char,Normal + Font: Helvetica Char,Bold Char,Space Before 12 pt Char,Not Bold Char,app heading 1 Char,l1 Char,h11 Char,heading 1TOC Char,h12 Char,h13 Char"/>
    <w:link w:val="2"/>
    <w:uiPriority w:val="0"/>
    <w:rPr>
      <w:rFonts w:eastAsia="黑体"/>
      <w:bCs/>
      <w:kern w:val="44"/>
      <w:sz w:val="21"/>
      <w:szCs w:val="21"/>
    </w:rPr>
  </w:style>
  <w:style w:type="character" w:customStyle="1" w:styleId="502">
    <w:name w:val="标题 2 Char"/>
    <w:aliases w:val="Heading 2 Hidden Char,Heading 2 CCBS Char,heading 2 Char,sect 1.2 Char,H2 Char,h2 Char,Level 2 Topic Heading Char,2nd level Char,2 Char,l2 Char,DO NOT USE_h2 Char,chn Char,Chapter Number/Appendix Letter Char,第一章 标题 2 Char,ISO1 Char,PIM2 Char"/>
    <w:link w:val="3"/>
    <w:uiPriority w:val="0"/>
    <w:rPr>
      <w:rFonts w:ascii="宋体" w:hAnsi="宋体"/>
      <w:bCs/>
      <w:kern w:val="2"/>
      <w:sz w:val="21"/>
      <w:szCs w:val="32"/>
    </w:rPr>
  </w:style>
  <w:style w:type="character" w:customStyle="1" w:styleId="503">
    <w:name w:val="标题 3 Char"/>
    <w:aliases w:val="Level 3 Head Char,H3 Char,Heading 3 - old Char,sect1.2.3 Char,3 Char,h3 Char,Bold Head Char,bh Char,level_3 Char,PIM 3 Char,sect1.2.31 Char,sect1.2.32 Char,sect1.2.311 Char,sect1.2.33 Char,sect1.2.312 Char,3rd level Char,1.1.1 Char,l3 Char"/>
    <w:link w:val="4"/>
    <w:uiPriority w:val="0"/>
    <w:rPr>
      <w:rFonts w:ascii="宋体" w:hAnsi="宋体"/>
      <w:bCs/>
      <w:kern w:val="2"/>
      <w:sz w:val="21"/>
      <w:szCs w:val="32"/>
    </w:rPr>
  </w:style>
  <w:style w:type="character" w:customStyle="1" w:styleId="504">
    <w:name w:val="标题 4 Char1"/>
    <w:aliases w:val="H4 Char,PIM 4 Char,bullet Char,bl Char,bb Char,h4 Char,标题 4 Char Char Char Char Char,heading 4 + Indent: Left 0.5 in Char,heading 4TOC Char,正文四级标题 Char1,4 Char1,4heading Char1,Table and Figures Char1,Level 2 - a Char1,Level 2 - (a) Char1"/>
    <w:link w:val="5"/>
    <w:uiPriority w:val="0"/>
    <w:rPr>
      <w:bCs/>
      <w:kern w:val="2"/>
      <w:sz w:val="21"/>
      <w:szCs w:val="28"/>
    </w:rPr>
  </w:style>
  <w:style w:type="character" w:customStyle="1" w:styleId="505">
    <w:name w:val="正文缩进 Char"/>
    <w:aliases w:val="表正文 Char,正文非缩进 Char,标题4 Char,特点 Char,ALT+Z Char,正文-段前3磅 Char,四号 Char,水上软件 Char,段1 Char,正文（首行缩进两字） Char,正文缩进William Char,Normal Indent Char Char"/>
    <w:link w:val="9"/>
    <w:uiPriority w:val="0"/>
    <w:rPr>
      <w:rFonts w:eastAsia="宋体"/>
      <w:kern w:val="2"/>
      <w:sz w:val="21"/>
      <w:szCs w:val="24"/>
      <w:lang w:val="en-US" w:eastAsia="zh-CN" w:bidi="ar-SA"/>
    </w:rPr>
  </w:style>
  <w:style w:type="character" w:customStyle="1" w:styleId="506">
    <w:name w:val="Char Char Char Char11"/>
    <w:uiPriority w:val="0"/>
    <w:rPr>
      <w:rFonts w:ascii="Arial" w:hAnsi="Arial" w:eastAsia="宋体"/>
      <w:b/>
      <w:color w:val="000000"/>
      <w:sz w:val="21"/>
      <w:lang w:val="en-US" w:eastAsia="zh-CN" w:bidi="ar-SA"/>
    </w:rPr>
  </w:style>
  <w:style w:type="character" w:customStyle="1" w:styleId="507">
    <w:name w:val="样式 Arial"/>
    <w:uiPriority w:val="0"/>
    <w:rPr>
      <w:rFonts w:ascii="Arial" w:hAnsi="Arial" w:eastAsia="宋体"/>
      <w:b/>
      <w:kern w:val="0"/>
      <w:sz w:val="21"/>
    </w:rPr>
  </w:style>
  <w:style w:type="character" w:customStyle="1" w:styleId="508">
    <w:name w:val="Char Char Char2"/>
    <w:uiPriority w:val="0"/>
    <w:rPr>
      <w:rFonts w:ascii="Arial" w:hAnsi="Arial" w:eastAsia="宋体"/>
      <w:b/>
      <w:color w:val="000000"/>
      <w:sz w:val="21"/>
      <w:lang w:val="en-US" w:eastAsia="zh-CN" w:bidi="ar-SA"/>
    </w:rPr>
  </w:style>
  <w:style w:type="character" w:customStyle="1" w:styleId="509">
    <w:name w:val="页脚 Char"/>
    <w:link w:val="57"/>
    <w:uiPriority w:val="0"/>
    <w:rPr>
      <w:kern w:val="2"/>
      <w:sz w:val="18"/>
      <w:szCs w:val="18"/>
    </w:rPr>
  </w:style>
  <w:style w:type="character" w:customStyle="1" w:styleId="510">
    <w:name w:val="日期 Char"/>
    <w:link w:val="52"/>
    <w:uiPriority w:val="0"/>
    <w:rPr>
      <w:kern w:val="2"/>
    </w:rPr>
  </w:style>
  <w:style w:type="character" w:customStyle="1" w:styleId="511">
    <w:name w:val="HTML 预先格式化 Char"/>
    <w:uiPriority w:val="0"/>
    <w:rPr>
      <w:rFonts w:ascii="黑体" w:hAnsi="Courier New" w:eastAsia="黑体" w:cs="Courier New"/>
      <w:color w:val="000000"/>
      <w:lang w:val="en-US" w:eastAsia="zh-CN" w:bidi="ar-SA"/>
    </w:rPr>
  </w:style>
  <w:style w:type="character" w:customStyle="1" w:styleId="512">
    <w:name w:val="QB正文 Char"/>
    <w:link w:val="152"/>
    <w:uiPriority w:val="0"/>
    <w:rPr>
      <w:rFonts w:ascii="宋体" w:eastAsia="宋体"/>
      <w:sz w:val="21"/>
      <w:lang w:val="en-US" w:eastAsia="zh-CN" w:bidi="ar-SA"/>
    </w:rPr>
  </w:style>
  <w:style w:type="character" w:customStyle="1" w:styleId="513">
    <w:name w:val="Char Char2"/>
    <w:uiPriority w:val="0"/>
    <w:rPr>
      <w:kern w:val="2"/>
      <w:sz w:val="21"/>
      <w:szCs w:val="24"/>
    </w:rPr>
  </w:style>
  <w:style w:type="character" w:customStyle="1" w:styleId="514">
    <w:name w:val="正文文本 Char"/>
    <w:link w:val="17"/>
    <w:uiPriority w:val="0"/>
    <w:rPr>
      <w:rFonts w:eastAsia="宋体"/>
      <w:kern w:val="2"/>
      <w:sz w:val="21"/>
      <w:szCs w:val="24"/>
      <w:lang w:val="en-US" w:eastAsia="zh-CN" w:bidi="ar-SA"/>
    </w:rPr>
  </w:style>
  <w:style w:type="character" w:customStyle="1" w:styleId="515">
    <w:name w:val="标题 4 Char"/>
    <w:aliases w:val="H4 Char1,PIM 4 Char1,bullet Char1,bl Char1,bb Char1,h4 Char1,标题 4 Char Char Char Char Char1,heading 4 + Indent: Left 0.5 in Char1,heading 4TOC Char1,正文四级标题 Char,4 Char,4heading Char,Table and Figures Char,Level 2 - a Char,Level 2 - (a) Char"/>
    <w:uiPriority w:val="0"/>
    <w:rPr>
      <w:rFonts w:ascii="Arial" w:hAnsi="Arial" w:eastAsia="宋体"/>
      <w:color w:val="000000"/>
      <w:sz w:val="21"/>
      <w:lang w:val="en-US" w:eastAsia="zh-CN" w:bidi="ar-SA"/>
    </w:rPr>
  </w:style>
  <w:style w:type="character" w:customStyle="1" w:styleId="516">
    <w:name w:val="h3 Char1"/>
    <w:aliases w:val="H3 Char1,level_3 Char1,PIM 3 Char1,Level 3 Head Char1,Heading 3 - old Char1,sect1.2.3 Char1,sect1.2.31 Char1,sect1.2.32 Char1,sect1.2.311 Char1,sect1.2.33 Char1,sect1.2.312 Char1,heading 3 Char1,3 Char1,H31 Char1,H32 Char1,H33 Char1,H34 Char1"/>
    <w:uiPriority w:val="0"/>
    <w:rPr>
      <w:rFonts w:ascii="Arial" w:hAnsi="Arial" w:eastAsia="宋体"/>
      <w:b/>
      <w:sz w:val="21"/>
      <w:lang w:val="en-US" w:eastAsia="zh-CN" w:bidi="ar-SA"/>
    </w:rPr>
  </w:style>
  <w:style w:type="character" w:customStyle="1" w:styleId="517">
    <w:name w:val="Char Char4"/>
    <w:uiPriority w:val="0"/>
    <w:rPr>
      <w:kern w:val="2"/>
      <w:sz w:val="21"/>
      <w:szCs w:val="24"/>
    </w:rPr>
  </w:style>
  <w:style w:type="character" w:customStyle="1" w:styleId="518">
    <w:name w:val="Table Text Char"/>
    <w:aliases w:val="标题 9 Char,正文九级标题 Char,Legal Level 1.1.1.1. Char,huh Char,三级标题 Char,Appendix Char,PIM 9 Char,不用9 Char,tt Char,table title Char,标题 45 Char,Figure Heading Char,FH Char,ft Char,heading 9 Char,HF Char,ctc Char,Caption text (column-wide) Char"/>
    <w:link w:val="153"/>
    <w:uiPriority w:val="0"/>
    <w:rPr>
      <w:rFonts w:eastAsia="宋体"/>
    </w:rPr>
  </w:style>
  <w:style w:type="character" w:customStyle="1" w:styleId="519">
    <w:name w:val="文档正文 Char"/>
    <w:link w:val="154"/>
    <w:uiPriority w:val="0"/>
    <w:rPr>
      <w:rFonts w:ascii="Arial Narrow" w:hAnsi="Arial Narrow" w:eastAsia="宋体"/>
      <w:sz w:val="21"/>
      <w:lang w:val="en-US" w:eastAsia="zh-CN" w:bidi="ar-SA"/>
    </w:rPr>
  </w:style>
  <w:style w:type="character" w:customStyle="1" w:styleId="520">
    <w:name w:val="访问过的超链接1"/>
    <w:uiPriority w:val="0"/>
    <w:rPr>
      <w:color w:val="800080"/>
      <w:u w:val="single"/>
    </w:rPr>
  </w:style>
  <w:style w:type="character" w:customStyle="1" w:styleId="521">
    <w:name w:val="Char Char5"/>
    <w:uiPriority w:val="0"/>
    <w:rPr>
      <w:rFonts w:eastAsia="宋体"/>
      <w:kern w:val="2"/>
      <w:sz w:val="21"/>
      <w:szCs w:val="24"/>
      <w:lang w:val="en-US" w:eastAsia="zh-CN" w:bidi="ar-SA"/>
    </w:rPr>
  </w:style>
  <w:style w:type="character" w:customStyle="1" w:styleId="522">
    <w:name w:val="批注文字 Char"/>
    <w:link w:val="14"/>
    <w:uiPriority w:val="99"/>
    <w:rPr>
      <w:kern w:val="2"/>
      <w:szCs w:val="24"/>
    </w:rPr>
  </w:style>
  <w:style w:type="character" w:customStyle="1" w:styleId="523">
    <w:name w:val="列出段落 Char"/>
    <w:link w:val="155"/>
    <w:uiPriority w:val="34"/>
    <w:rPr>
      <w:rFonts w:ascii="Calibri" w:hAnsi="Calibri"/>
      <w:kern w:val="2"/>
      <w:szCs w:val="22"/>
    </w:rPr>
  </w:style>
  <w:style w:type="character" w:customStyle="1" w:styleId="524">
    <w:name w:val="正文首行缩进(WordPro) Char"/>
    <w:link w:val="156"/>
    <w:uiPriority w:val="0"/>
    <w:rPr>
      <w:rFonts w:eastAsia="宋体"/>
    </w:rPr>
  </w:style>
  <w:style w:type="character" w:customStyle="1" w:styleId="525">
    <w:name w:val="页眉 Char"/>
    <w:aliases w:val="header odd Char,header Char,header odd1 Char,header odd2 Char,header odd3 Char,header odd4 Char,header odd5 Char,header odd6 Char,header1 Char,header2 Char,header3 Char,header odd11 Char,header odd21 Char,header odd7 Char,header4 Char,ho Char"/>
    <w:link w:val="60"/>
    <w:uiPriority w:val="0"/>
    <w:rPr>
      <w:kern w:val="2"/>
      <w:sz w:val="18"/>
      <w:szCs w:val="18"/>
    </w:rPr>
  </w:style>
  <w:style w:type="character" w:customStyle="1" w:styleId="526">
    <w:name w:val="正文首行缩进 Char"/>
    <w:aliases w:val="正文首行缩进 Char3 Char,正文首行缩进 Char2 Char Char,正文首行缩进2 Char Char Char Char Char Char Char Char Char Char Char,正文首行缩进42 Char Char Char Char Char Char Char Char Char Char Char,正文首行缩进222 Char Char Char Char Char Char Char Char Char Char Char"/>
    <w:link w:val="16"/>
    <w:uiPriority w:val="0"/>
    <w:rPr>
      <w:kern w:val="2"/>
      <w:sz w:val="21"/>
      <w:szCs w:val="24"/>
    </w:rPr>
  </w:style>
  <w:style w:type="character" w:customStyle="1" w:styleId="527">
    <w:name w:val="z-窗体底端 Char"/>
    <w:link w:val="169"/>
    <w:uiPriority w:val="0"/>
    <w:rPr>
      <w:rFonts w:ascii="Arial" w:hAnsi="Arial" w:cs="Arial"/>
      <w:vanish/>
      <w:kern w:val="2"/>
      <w:sz w:val="16"/>
      <w:szCs w:val="16"/>
    </w:rPr>
  </w:style>
  <w:style w:type="character" w:customStyle="1" w:styleId="528">
    <w:name w:val="正文文本 2 Char"/>
    <w:link w:val="79"/>
    <w:uiPriority w:val="0"/>
    <w:rPr>
      <w:rFonts w:eastAsia="黑体"/>
      <w:b/>
      <w:bCs/>
      <w:spacing w:val="160"/>
      <w:kern w:val="2"/>
      <w:sz w:val="52"/>
      <w:szCs w:val="24"/>
    </w:rPr>
  </w:style>
  <w:style w:type="character" w:customStyle="1" w:styleId="529">
    <w:name w:val="HTML 预设格式 Char"/>
    <w:link w:val="83"/>
    <w:uiPriority w:val="99"/>
    <w:rPr>
      <w:rFonts w:ascii="Courier New" w:hAnsi="Courier New" w:eastAsia="黑体" w:cs="Courier New"/>
      <w:shd w:val="clear" w:color="auto" w:fill="F3F3F3"/>
    </w:rPr>
  </w:style>
  <w:style w:type="character" w:customStyle="1" w:styleId="530">
    <w:name w:val="段 Char"/>
    <w:link w:val="191"/>
    <w:uiPriority w:val="0"/>
    <w:rPr>
      <w:rFonts w:ascii="宋体"/>
      <w:sz w:val="21"/>
      <w:lang w:bidi="ar-SA"/>
    </w:rPr>
  </w:style>
  <w:style w:type="character" w:customStyle="1" w:styleId="531">
    <w:name w:val="一级条标题 Char"/>
    <w:link w:val="201"/>
    <w:uiPriority w:val="0"/>
    <w:rPr>
      <w:rFonts w:ascii="黑体" w:eastAsia="黑体"/>
      <w:sz w:val="21"/>
    </w:rPr>
  </w:style>
  <w:style w:type="character" w:customStyle="1" w:styleId="532">
    <w:name w:val="纯文本 Char"/>
    <w:link w:val="47"/>
    <w:uiPriority w:val="99"/>
    <w:rPr>
      <w:rFonts w:ascii="宋体" w:hAnsi="Courier New" w:cs="Courier New"/>
      <w:kern w:val="2"/>
      <w:sz w:val="21"/>
      <w:szCs w:val="21"/>
    </w:rPr>
  </w:style>
  <w:style w:type="character" w:customStyle="1" w:styleId="533">
    <w:name w:val="z-窗体顶端 Char"/>
    <w:link w:val="219"/>
    <w:uiPriority w:val="0"/>
    <w:rPr>
      <w:rFonts w:ascii="Arial" w:hAnsi="Arial" w:cs="Arial"/>
      <w:vanish/>
      <w:kern w:val="2"/>
      <w:sz w:val="16"/>
      <w:szCs w:val="16"/>
    </w:rPr>
  </w:style>
  <w:style w:type="character" w:customStyle="1" w:styleId="534">
    <w:name w:val="脚注文本 Char"/>
    <w:link w:val="70"/>
    <w:uiPriority w:val="0"/>
    <w:rPr>
      <w:kern w:val="2"/>
      <w:sz w:val="18"/>
      <w:szCs w:val="18"/>
    </w:rPr>
  </w:style>
  <w:style w:type="character" w:customStyle="1" w:styleId="535">
    <w:name w:val="表格文本 Char"/>
    <w:link w:val="261"/>
    <w:uiPriority w:val="0"/>
    <w:rPr>
      <w:rFonts w:ascii="Arial" w:hAnsi="Arial"/>
      <w:sz w:val="21"/>
      <w:szCs w:val="21"/>
      <w:lang w:bidi="ar-SA"/>
    </w:rPr>
  </w:style>
  <w:style w:type="character" w:customStyle="1" w:styleId="536">
    <w:name w:val="样式1 Char"/>
    <w:link w:val="271"/>
    <w:uiPriority w:val="0"/>
    <w:rPr>
      <w:rFonts w:ascii="Calibri" w:hAnsi="Calibri" w:eastAsia="黑体"/>
      <w:bCs/>
      <w:kern w:val="44"/>
      <w:sz w:val="30"/>
      <w:szCs w:val="30"/>
    </w:rPr>
  </w:style>
  <w:style w:type="character" w:customStyle="1" w:styleId="537">
    <w:name w:val="QB标题1 Char"/>
    <w:link w:val="272"/>
    <w:uiPriority w:val="0"/>
    <w:rPr>
      <w:rFonts w:ascii="Arial" w:hAnsi="Arial" w:eastAsia="黑体"/>
      <w:b/>
      <w:kern w:val="44"/>
      <w:sz w:val="21"/>
      <w:szCs w:val="21"/>
    </w:rPr>
  </w:style>
  <w:style w:type="character" w:customStyle="1" w:styleId="538">
    <w:name w:val="hps"/>
    <w:basedOn w:val="88"/>
    <w:uiPriority w:val="0"/>
    <w:rPr/>
  </w:style>
  <w:style w:type="character" w:customStyle="1" w:styleId="539">
    <w:name w:val="正文（自定义） Char"/>
    <w:link w:val="277"/>
    <w:uiPriority w:val="0"/>
    <w:rPr>
      <w:rFonts w:ascii="宋体" w:hAnsi="宋体"/>
      <w:kern w:val="2"/>
    </w:rPr>
  </w:style>
  <w:style w:type="character" w:customStyle="1" w:styleId="540">
    <w:name w:val="Body Text First Indent Char"/>
    <w:uiPriority w:val="0"/>
    <w:rPr>
      <w:rFonts w:eastAsia="宋体"/>
      <w:kern w:val="2"/>
      <w:sz w:val="21"/>
      <w:szCs w:val="24"/>
      <w:lang w:val="en-US" w:eastAsia="zh-CN" w:bidi="ar-SA"/>
    </w:rPr>
  </w:style>
  <w:style w:type="character" w:customStyle="1" w:styleId="541">
    <w:name w:val="编写建议 Char Char"/>
    <w:link w:val="307"/>
    <w:uiPriority w:val="0"/>
    <w:rPr>
      <w:i/>
      <w:color w:val="0000FF"/>
      <w:sz w:val="21"/>
    </w:rPr>
  </w:style>
  <w:style w:type="character" w:customStyle="1" w:styleId="542">
    <w:name w:val="列表项目符号 Char"/>
    <w:link w:val="28"/>
    <w:uiPriority w:val="0"/>
    <w:rPr>
      <w:rFonts w:ascii="Arial" w:hAnsi="Arial"/>
      <w:sz w:val="21"/>
      <w:szCs w:val="21"/>
    </w:rPr>
  </w:style>
  <w:style w:type="character" w:customStyle="1" w:styleId="543">
    <w:name w:val="样式 编写建议 Char + 首行缩进:  2 字符 Char"/>
    <w:link w:val="318"/>
    <w:uiPriority w:val="0"/>
    <w:rPr>
      <w:rFonts w:cs="宋体"/>
      <w:i/>
      <w:iCs/>
      <w:color w:val="0000FF"/>
      <w:sz w:val="21"/>
    </w:rPr>
  </w:style>
  <w:style w:type="character" w:customStyle="1" w:styleId="544">
    <w:name w:val="编写建议 Char Char Char Char"/>
    <w:link w:val="319"/>
    <w:uiPriority w:val="0"/>
    <w:rPr>
      <w:i/>
      <w:color w:val="0000FF"/>
      <w:sz w:val="21"/>
    </w:rPr>
  </w:style>
  <w:style w:type="character" w:customStyle="1" w:styleId="545">
    <w:name w:val="图号 Char Char Char Char"/>
    <w:link w:val="320"/>
    <w:uiPriority w:val="0"/>
    <w:rPr>
      <w:rFonts w:ascii="Arial" w:hAnsi="Arial"/>
      <w:sz w:val="18"/>
      <w:szCs w:val="18"/>
    </w:rPr>
  </w:style>
  <w:style w:type="character" w:customStyle="1" w:styleId="546">
    <w:name w:val="图号 Char Char"/>
    <w:link w:val="322"/>
    <w:uiPriority w:val="0"/>
    <w:rPr>
      <w:rFonts w:ascii="Arial" w:hAnsi="Arial"/>
      <w:sz w:val="18"/>
      <w:szCs w:val="18"/>
    </w:rPr>
  </w:style>
  <w:style w:type="character" w:customStyle="1" w:styleId="547">
    <w:name w:val="样式 标题 3heading 3 + (西文) 宋体 Char Char Char"/>
    <w:link w:val="325"/>
    <w:uiPriority w:val="0"/>
    <w:rPr>
      <w:rFonts w:ascii="宋体" w:hAnsi="宋体" w:eastAsia="黑体"/>
      <w:sz w:val="24"/>
      <w:szCs w:val="24"/>
    </w:rPr>
  </w:style>
  <w:style w:type="character" w:customStyle="1" w:styleId="548">
    <w:name w:val="QB标题2 Char"/>
    <w:link w:val="327"/>
    <w:uiPriority w:val="0"/>
    <w:rPr>
      <w:rFonts w:ascii="宋体" w:hAnsi="宋体"/>
      <w:b/>
      <w:bCs/>
      <w:snapToGrid w:val="0"/>
      <w:kern w:val="2"/>
      <w:sz w:val="21"/>
      <w:szCs w:val="21"/>
    </w:rPr>
  </w:style>
  <w:style w:type="character" w:customStyle="1" w:styleId="549">
    <w:name w:val="QB标题3 Char"/>
    <w:link w:val="328"/>
    <w:uiPriority w:val="0"/>
    <w:rPr>
      <w:rFonts w:ascii="Arial" w:hAnsi="Arial Unicode MS" w:cs="Arial"/>
      <w:b/>
      <w:bCs/>
      <w:sz w:val="21"/>
      <w:szCs w:val="24"/>
      <w:lang w:val="zh-CN"/>
    </w:rPr>
  </w:style>
  <w:style w:type="character" w:customStyle="1" w:styleId="550">
    <w:name w:val="样式2.2 Char"/>
    <w:link w:val="338"/>
    <w:uiPriority w:val="0"/>
    <w:rPr>
      <w:rFonts w:ascii="宋体" w:hAnsi="宋体"/>
      <w:b/>
      <w:bCs/>
      <w:snapToGrid w:val="0"/>
      <w:kern w:val="2"/>
      <w:sz w:val="21"/>
      <w:szCs w:val="21"/>
    </w:rPr>
  </w:style>
  <w:style w:type="character" w:customStyle="1" w:styleId="551">
    <w:name w:val="样式1.1.1 Char"/>
    <w:link w:val="339"/>
    <w:uiPriority w:val="0"/>
    <w:rPr>
      <w:rFonts w:ascii="Arial" w:hAnsi="Arial Unicode MS" w:cs="Arial"/>
      <w:b/>
      <w:bCs/>
      <w:sz w:val="21"/>
      <w:szCs w:val="24"/>
      <w:lang w:val="zh-CN"/>
    </w:rPr>
  </w:style>
  <w:style w:type="character" w:customStyle="1" w:styleId="552">
    <w:name w:val="表头样式 Char Char"/>
    <w:link w:val="340"/>
    <w:uiPriority w:val="0"/>
    <w:rPr>
      <w:rFonts w:ascii="Arial" w:hAnsi="Arial"/>
      <w:b/>
      <w:sz w:val="21"/>
      <w:szCs w:val="21"/>
    </w:rPr>
  </w:style>
  <w:style w:type="character" w:customStyle="1" w:styleId="553">
    <w:name w:val="表头样式 Char Char Char Char"/>
    <w:link w:val="341"/>
    <w:uiPriority w:val="0"/>
    <w:rPr>
      <w:rFonts w:ascii="Arial" w:hAnsi="Arial"/>
      <w:b/>
      <w:sz w:val="21"/>
      <w:szCs w:val="21"/>
    </w:rPr>
  </w:style>
  <w:style w:type="character" w:customStyle="1" w:styleId="554">
    <w:name w:val="编写建议 Char Char Char Char Char Char"/>
    <w:uiPriority w:val="0"/>
    <w:rPr>
      <w:rFonts w:eastAsia="宋体" w:cs="Arial"/>
      <w:i/>
      <w:color w:val="0000FF"/>
      <w:sz w:val="21"/>
      <w:szCs w:val="21"/>
      <w:lang w:val="en-US" w:eastAsia="zh-CN" w:bidi="ar-SA"/>
    </w:rPr>
  </w:style>
  <w:style w:type="character" w:customStyle="1" w:styleId="555">
    <w:name w:val="正文文本缩进 2 Char"/>
    <w:link w:val="53"/>
    <w:uiPriority w:val="0"/>
    <w:rPr>
      <w:kern w:val="2"/>
      <w:sz w:val="21"/>
      <w:szCs w:val="24"/>
    </w:rPr>
  </w:style>
  <w:style w:type="character" w:customStyle="1" w:styleId="556">
    <w:name w:val="正文首行缩进(WordPro) Char Char Char Char"/>
    <w:link w:val="346"/>
    <w:uiPriority w:val="0"/>
    <w:rPr>
      <w:sz w:val="21"/>
    </w:rPr>
  </w:style>
  <w:style w:type="character" w:customStyle="1" w:styleId="557">
    <w:name w:val="word"/>
    <w:basedOn w:val="88"/>
    <w:uiPriority w:val="0"/>
    <w:rPr/>
  </w:style>
  <w:style w:type="character" w:customStyle="1" w:styleId="558">
    <w:name w:val="标题 5 Char"/>
    <w:aliases w:val="dash Char,ds Char,dd Char,h5 Char,Char Char1,DO NOT USE_h5 Char,Heading5 Char,l5 Char,H5 Char,PIM 5 Char,dash1 Char,ds1 Char,dd1 Char,dash2 Char,ds2 Char,dd2 Char,dash3 Char,ds3 Char,dd3 Char,dash4 Char,ds4 Char,dd4 Char,dash5 Char,ds5 Char"/>
    <w:link w:val="6"/>
    <w:uiPriority w:val="0"/>
    <w:rPr>
      <w:rFonts w:eastAsia="黑体"/>
      <w:bCs/>
      <w:kern w:val="2"/>
      <w:sz w:val="21"/>
      <w:szCs w:val="28"/>
    </w:rPr>
  </w:style>
  <w:style w:type="character" w:customStyle="1" w:styleId="559">
    <w:name w:val="7表格3：表中文字居左 Char"/>
    <w:link w:val="360"/>
    <w:uiPriority w:val="0"/>
    <w:rPr>
      <w:rFonts w:ascii="Arial" w:hAnsi="Arial"/>
      <w:sz w:val="18"/>
      <w:lang w:bidi="ar-SA"/>
    </w:rPr>
  </w:style>
  <w:style w:type="character" w:customStyle="1" w:styleId="560">
    <w:name w:val="样式4 Char"/>
    <w:link w:val="362"/>
    <w:uiPriority w:val="0"/>
    <w:rPr>
      <w:rFonts w:ascii="Arial" w:hAnsi="Arial" w:eastAsia="黑体"/>
      <w:b/>
      <w:bCs/>
      <w:sz w:val="21"/>
      <w:szCs w:val="28"/>
    </w:rPr>
  </w:style>
  <w:style w:type="character" w:customStyle="1" w:styleId="561">
    <w:name w:val="批注主题 Char"/>
    <w:link w:val="13"/>
    <w:uiPriority w:val="0"/>
    <w:rPr>
      <w:b/>
      <w:bCs/>
      <w:kern w:val="2"/>
      <w:sz w:val="21"/>
      <w:szCs w:val="24"/>
    </w:rPr>
  </w:style>
  <w:style w:type="character" w:customStyle="1" w:styleId="562">
    <w:name w:val="speak1"/>
    <w:uiPriority w:val="0"/>
  </w:style>
  <w:style w:type="character" w:customStyle="1" w:styleId="563">
    <w:name w:val="Item List Char1"/>
    <w:link w:val="366"/>
    <w:uiPriority w:val="0"/>
    <w:rPr>
      <w:kern w:val="2"/>
      <w:sz w:val="21"/>
      <w:szCs w:val="21"/>
    </w:rPr>
  </w:style>
  <w:style w:type="character" w:customStyle="1" w:styleId="564">
    <w:name w:val="正文--自定义 Char"/>
    <w:link w:val="368"/>
    <w:uiPriority w:val="0"/>
    <w:rPr>
      <w:rFonts w:ascii="宋体" w:hAnsi="宋体"/>
      <w:sz w:val="21"/>
    </w:rPr>
  </w:style>
  <w:style w:type="character" w:customStyle="1" w:styleId="565">
    <w:name w:val="标题 6 Char"/>
    <w:aliases w:val="正文六级标题 Char,Bullet (Single Lines) Char,BOD 4 Char,Legal Level 1. Char,H6 Char,标题 6(ALT+6) Char,PIM 6 Char,L6 Char,Bullet list Char,h6 Char,heading 6 Char,Heading6 Char,h61 Char,h62 Char,heading 61 Char,Third Subheading Char,6 Char1,第五层条 Char"/>
    <w:link w:val="7"/>
    <w:uiPriority w:val="0"/>
    <w:rPr>
      <w:rFonts w:ascii="Arial" w:hAnsi="Arial"/>
      <w:sz w:val="21"/>
    </w:rPr>
  </w:style>
  <w:style w:type="character" w:customStyle="1" w:styleId="566">
    <w:name w:val="标题 7 Char"/>
    <w:aliases w:val="正文七级标题 Char,Legal Level 1.1. Char,PIM 7 Char,不用 Char,letter list Char,（1） Char,st Char,h7 Char,SDL title Char,H TIMES1 Char,L7 Char,附录标识 Char,cnc Char,Caption number (column-wide) Char,ITT t7 Char,PA Appendix Major Char,lettered list Char"/>
    <w:link w:val="8"/>
    <w:uiPriority w:val="0"/>
    <w:rPr>
      <w:rFonts w:ascii="Arial" w:hAnsi="Arial"/>
      <w:sz w:val="21"/>
    </w:rPr>
  </w:style>
  <w:style w:type="character" w:customStyle="1" w:styleId="567">
    <w:name w:val="标题 8 Char"/>
    <w:aliases w:val="正文八级标题 Char,Legal Level 1.1.1. Char,注意框体 Char,不用8 Char,标题6 Char,L1 Heading 8 Char,Annex Char,figure title Char,Center Bold Char,H8 Char,t Char1,heading 8 Char,resume Char,h8 Char,Text Char1,t Char Char,Text Char Char,ctp Char,ITT t8 Char"/>
    <w:link w:val="10"/>
    <w:uiPriority w:val="0"/>
    <w:rPr>
      <w:rFonts w:ascii="Arial" w:hAnsi="Arial"/>
      <w:sz w:val="21"/>
    </w:rPr>
  </w:style>
  <w:style w:type="character" w:customStyle="1" w:styleId="568">
    <w:name w:val="正文5 1.1.1.1.1 Char"/>
    <w:link w:val="369"/>
    <w:uiPriority w:val="0"/>
    <w:rPr>
      <w:rFonts w:ascii="宋体" w:hAnsi="宋体"/>
      <w:b/>
      <w:bCs/>
      <w:kern w:val="2"/>
      <w:sz w:val="24"/>
      <w:szCs w:val="28"/>
    </w:rPr>
  </w:style>
  <w:style w:type="character" w:customStyle="1" w:styleId="569">
    <w:name w:val="功能描述--自定义 Char"/>
    <w:link w:val="370"/>
    <w:uiPriority w:val="0"/>
    <w:rPr>
      <w:rFonts w:ascii="宋体" w:hAnsi="宋体"/>
      <w:b/>
      <w:kern w:val="2"/>
      <w:sz w:val="21"/>
      <w:szCs w:val="24"/>
    </w:rPr>
  </w:style>
  <w:style w:type="character" w:customStyle="1" w:styleId="570">
    <w:name w:val="题注 Char"/>
    <w:aliases w:val="题注(表) Char,Caption Char Char Char Char,题注1 Char Char,信息主题 Char,题注 Char Char Char,题注 Char1 Char Char,表题题注 Char,Figure Char,题注 Char1 Char Char Char Char,题注 Char Char Char Char Char Char,题注(表) Char Char Char Char Char Char"/>
    <w:link w:val="26"/>
    <w:uiPriority w:val="0"/>
    <w:rPr>
      <w:rFonts w:ascii="Arial" w:hAnsi="Arial" w:eastAsia="黑体"/>
      <w:kern w:val="2"/>
    </w:rPr>
  </w:style>
  <w:style w:type="character" w:customStyle="1" w:styleId="571">
    <w:name w:val="QB标题4 Char"/>
    <w:link w:val="329"/>
    <w:uiPriority w:val="0"/>
    <w:rPr>
      <w:rFonts w:ascii="Arial" w:hAnsi="宋体" w:eastAsia="黑体"/>
      <w:b/>
      <w:bCs/>
      <w:sz w:val="21"/>
      <w:szCs w:val="21"/>
    </w:rPr>
  </w:style>
  <w:style w:type="character" w:customStyle="1" w:styleId="572">
    <w:name w:val="样式3 Char"/>
    <w:link w:val="371"/>
    <w:uiPriority w:val="0"/>
    <w:rPr>
      <w:rFonts w:ascii="Arial" w:hAnsi="Arial" w:eastAsia="黑体"/>
      <w:bCs/>
      <w:kern w:val="2"/>
      <w:sz w:val="21"/>
      <w:szCs w:val="21"/>
    </w:rPr>
  </w:style>
  <w:style w:type="character" w:customStyle="1" w:styleId="573">
    <w:name w:val="1封面9：下划线"/>
    <w:uiPriority w:val="0"/>
    <w:rPr>
      <w:rFonts w:ascii="Arial" w:hAnsi="Arial"/>
      <w:u w:val="single"/>
    </w:rPr>
  </w:style>
  <w:style w:type="character" w:customStyle="1" w:styleId="574">
    <w:name w:val="1封面6：编写指导（小四）"/>
    <w:uiPriority w:val="0"/>
    <w:rPr>
      <w:rFonts w:ascii="Arial" w:hAnsi="Arial"/>
      <w:color w:val="0000FF"/>
      <w:sz w:val="24"/>
    </w:rPr>
  </w:style>
  <w:style w:type="character" w:customStyle="1" w:styleId="575">
    <w:name w:val="1封面8：共X页（四号）"/>
    <w:uiPriority w:val="0"/>
    <w:rPr>
      <w:rFonts w:ascii="Arial" w:hAnsi="Arial"/>
      <w:sz w:val="28"/>
    </w:rPr>
  </w:style>
  <w:style w:type="character" w:customStyle="1" w:styleId="576">
    <w:name w:val="1封面4：分隔符&lt;&gt;（小四） Char Char"/>
    <w:link w:val="377"/>
    <w:uiPriority w:val="0"/>
    <w:rPr>
      <w:rFonts w:ascii="Arial" w:hAnsi="Arial"/>
      <w:kern w:val="2"/>
      <w:sz w:val="24"/>
      <w:szCs w:val="24"/>
    </w:rPr>
  </w:style>
  <w:style w:type="character" w:customStyle="1" w:styleId="577">
    <w:name w:val="1封面2：标题（三号）"/>
    <w:uiPriority w:val="0"/>
    <w:rPr>
      <w:rFonts w:ascii="Arial" w:hAnsi="Arial"/>
      <w:sz w:val="32"/>
    </w:rPr>
  </w:style>
  <w:style w:type="character" w:customStyle="1" w:styleId="578">
    <w:name w:val="0换页：避免标题跨页"/>
    <w:uiPriority w:val="0"/>
    <w:rPr>
      <w:sz w:val="2"/>
    </w:rPr>
  </w:style>
  <w:style w:type="character" w:customStyle="1" w:styleId="579">
    <w:name w:val="正文：首行缩进2字符 Char"/>
    <w:link w:val="383"/>
    <w:uiPriority w:val="0"/>
    <w:rPr>
      <w:rFonts w:ascii="Arial" w:hAnsi="Arial" w:cs="宋体"/>
      <w:kern w:val="2"/>
      <w:sz w:val="21"/>
    </w:rPr>
  </w:style>
  <w:style w:type="character" w:customStyle="1" w:styleId="580">
    <w:name w:val="正文：首行缩进2字符-指导 Char"/>
    <w:link w:val="387"/>
    <w:uiPriority w:val="0"/>
    <w:rPr>
      <w:rFonts w:ascii="Arial" w:hAnsi="Arial" w:cs="宋体"/>
      <w:color w:val="0000FF"/>
      <w:kern w:val="2"/>
      <w:sz w:val="21"/>
    </w:rPr>
  </w:style>
  <w:style w:type="character" w:customStyle="1" w:styleId="581">
    <w:name w:val="正文：首行缩进2字符-红色 Char Char"/>
    <w:link w:val="403"/>
    <w:uiPriority w:val="0"/>
    <w:rPr>
      <w:rFonts w:ascii="Arial" w:hAnsi="Arial" w:cs="宋体"/>
      <w:color w:val="FF0000"/>
      <w:kern w:val="2"/>
      <w:sz w:val="21"/>
    </w:rPr>
  </w:style>
  <w:style w:type="character" w:customStyle="1" w:styleId="582">
    <w:name w:val="批注框文本 Char"/>
    <w:link w:val="56"/>
    <w:uiPriority w:val="0"/>
    <w:rPr>
      <w:kern w:val="2"/>
      <w:sz w:val="18"/>
      <w:szCs w:val="18"/>
    </w:rPr>
  </w:style>
  <w:style w:type="character" w:customStyle="1" w:styleId="583">
    <w:name w:val="文档结构图 Char"/>
    <w:link w:val="30"/>
    <w:uiPriority w:val="0"/>
    <w:rPr>
      <w:kern w:val="2"/>
      <w:sz w:val="21"/>
      <w:szCs w:val="24"/>
      <w:shd w:val="clear" w:color="auto" w:fill="000080"/>
    </w:rPr>
  </w:style>
  <w:style w:type="character" w:customStyle="1" w:styleId="584">
    <w:name w:val="short_text"/>
    <w:uiPriority w:val="0"/>
  </w:style>
  <w:style w:type="character" w:customStyle="1" w:styleId="585">
    <w:name w:val="Table Text Char1"/>
    <w:uiPriority w:val="0"/>
    <w:rPr>
      <w:rFonts w:ascii="Arial" w:hAnsi="Arial"/>
      <w:sz w:val="21"/>
      <w:szCs w:val="21"/>
      <w:lang w:val="en-US" w:eastAsia="zh-CN" w:bidi="ar-SA"/>
    </w:rPr>
  </w:style>
  <w:style w:type="character" w:customStyle="1" w:styleId="586">
    <w:name w:val="Table Heading Char"/>
    <w:link w:val="413"/>
    <w:uiPriority w:val="0"/>
    <w:rPr>
      <w:rFonts w:ascii="Book Antiqua" w:hAnsi="Book Antiqua" w:eastAsia="黑体" w:cs="Book Antiqua"/>
      <w:bCs/>
      <w:snapToGrid w:val="0"/>
      <w:sz w:val="21"/>
      <w:szCs w:val="21"/>
    </w:rPr>
  </w:style>
  <w:style w:type="character" w:customStyle="1" w:styleId="587">
    <w:name w:val="正文首行缩进 Char Char Char Char Char Char Char  Char"/>
    <w:uiPriority w:val="0"/>
    <w:rPr>
      <w:rFonts w:ascii="Arial" w:hAnsi="Arial" w:eastAsia="宋体" w:cs="Arial"/>
      <w:snapToGrid w:val="0"/>
      <w:sz w:val="21"/>
      <w:szCs w:val="21"/>
      <w:lang w:val="en-US" w:eastAsia="zh-CN" w:bidi="ar-SA"/>
    </w:rPr>
  </w:style>
  <w:style w:type="character" w:customStyle="1" w:styleId="588">
    <w:name w:val="Table Description Char"/>
    <w:link w:val="321"/>
    <w:uiPriority w:val="0"/>
    <w:rPr>
      <w:rFonts w:ascii="Arial" w:hAnsi="Arial" w:eastAsia="黑体" w:cs="Arial"/>
      <w:sz w:val="18"/>
      <w:szCs w:val="18"/>
      <w:lang w:val="en-US" w:eastAsia="zh-CN" w:bidi="ar-SA"/>
    </w:rPr>
  </w:style>
  <w:style w:type="character" w:customStyle="1" w:styleId="589">
    <w:name w:val="command parameter"/>
    <w:uiPriority w:val="0"/>
    <w:rPr>
      <w:rFonts w:ascii="Arial" w:hAnsi="Arial" w:eastAsia="宋体"/>
      <w:i/>
      <w:color w:val="auto"/>
      <w:sz w:val="21"/>
      <w:szCs w:val="21"/>
    </w:rPr>
  </w:style>
  <w:style w:type="character" w:customStyle="1" w:styleId="590">
    <w:name w:val="command keywords"/>
    <w:uiPriority w:val="0"/>
    <w:rPr>
      <w:rFonts w:ascii="Arial" w:hAnsi="Arial" w:eastAsia="宋体"/>
      <w:b/>
      <w:color w:val="auto"/>
      <w:sz w:val="21"/>
      <w:szCs w:val="21"/>
    </w:rPr>
  </w:style>
  <w:style w:type="character" w:customStyle="1" w:styleId="591">
    <w:name w:val="Char"/>
    <w:uiPriority w:val="0"/>
    <w:rPr>
      <w:rFonts w:eastAsia="宋体"/>
      <w:sz w:val="22"/>
      <w:szCs w:val="22"/>
      <w:lang w:val="en-US" w:eastAsia="zh-CN" w:bidi="ar-SA"/>
    </w:rPr>
  </w:style>
  <w:style w:type="character" w:customStyle="1" w:styleId="592">
    <w:name w:val="表格文本 Char Char Char Char Char Char Char Char"/>
    <w:link w:val="430"/>
    <w:uiPriority w:val="0"/>
    <w:rPr>
      <w:rFonts w:cs="Arial"/>
      <w:kern w:val="2"/>
      <w:sz w:val="21"/>
      <w:szCs w:val="21"/>
    </w:rPr>
  </w:style>
  <w:style w:type="character" w:customStyle="1" w:styleId="593">
    <w:name w:val="编写建议 Char Char Char1"/>
    <w:uiPriority w:val="0"/>
    <w:rPr>
      <w:rFonts w:ascii="Arial" w:hAnsi="Arial" w:eastAsia="宋体" w:cs="Arial"/>
      <w:i/>
      <w:color w:val="0000FF"/>
      <w:sz w:val="21"/>
      <w:szCs w:val="21"/>
      <w:lang w:val="en-US" w:eastAsia="zh-CN" w:bidi="ar-SA"/>
    </w:rPr>
  </w:style>
  <w:style w:type="character" w:customStyle="1" w:styleId="594">
    <w:name w:val="正文首行缩进 Char Char Char Char Char Char Char Char Char Char Char Char1 Char Char Char Char Char Char Char Char Char Char Char Char Char Char Cha"/>
    <w:uiPriority w:val="0"/>
    <w:rPr>
      <w:rFonts w:ascii="Arial" w:hAnsi="Arial" w:eastAsia="宋体"/>
      <w:sz w:val="21"/>
      <w:szCs w:val="21"/>
      <w:lang w:val="en-US" w:eastAsia="zh-CN" w:bidi="ar-SA"/>
    </w:rPr>
  </w:style>
  <w:style w:type="character" w:customStyle="1" w:styleId="595">
    <w:name w:val="正文首行缩进1"/>
    <w:aliases w:val="正文首行缩进 Char Char1 Char Char Char1,正文首行缩进 Char Char1 Char Char Char Char Char Char Char Char1 Char Char Char Char1,正文首行缩进 Char Char1 Char Char Char Char Char Char Char Char1 Char Char Char Char,正文首行缩进 Char1,正文首行缩进 Char1 Char1,正文首行缩进 Char3 Char1"/>
    <w:uiPriority w:val="0"/>
    <w:rPr>
      <w:rFonts w:ascii="Arial" w:hAnsi="Arial" w:eastAsia="宋体"/>
      <w:sz w:val="21"/>
      <w:szCs w:val="21"/>
      <w:lang w:val="en-US" w:eastAsia="zh-CN" w:bidi="ar-SA"/>
    </w:rPr>
  </w:style>
  <w:style w:type="character" w:customStyle="1" w:styleId="596">
    <w:name w:val="表头样式 Char Char Char Char1"/>
    <w:uiPriority w:val="0"/>
    <w:rPr>
      <w:rFonts w:ascii="Arial" w:hAnsi="Arial" w:eastAsia="宋体"/>
      <w:b/>
      <w:sz w:val="21"/>
      <w:szCs w:val="21"/>
      <w:lang w:val="en-US" w:eastAsia="zh-CN" w:bidi="ar-SA"/>
    </w:rPr>
  </w:style>
  <w:style w:type="character" w:customStyle="1" w:styleId="597">
    <w:name w:val="command keywords Char Char"/>
    <w:link w:val="433"/>
    <w:uiPriority w:val="0"/>
    <w:rPr>
      <w:rFonts w:cs="Arial"/>
      <w:b/>
      <w:bCs/>
      <w:kern w:val="2"/>
      <w:sz w:val="21"/>
      <w:szCs w:val="21"/>
    </w:rPr>
  </w:style>
  <w:style w:type="character" w:customStyle="1" w:styleId="598">
    <w:name w:val="command parameter Char Char"/>
    <w:link w:val="434"/>
    <w:uiPriority w:val="0"/>
    <w:rPr>
      <w:rFonts w:cs="Arial"/>
      <w:i/>
      <w:iCs/>
      <w:kern w:val="2"/>
      <w:sz w:val="21"/>
      <w:szCs w:val="21"/>
    </w:rPr>
  </w:style>
  <w:style w:type="character" w:customStyle="1" w:styleId="599">
    <w:name w:val="tx1"/>
    <w:uiPriority w:val="0"/>
    <w:rPr>
      <w:b/>
      <w:bCs/>
    </w:rPr>
  </w:style>
  <w:style w:type="character" w:customStyle="1" w:styleId="600">
    <w:name w:val="正文首行缩进 2 Char1"/>
    <w:aliases w:val="正文首行缩进 2 Char Char"/>
    <w:link w:val="59"/>
    <w:uiPriority w:val="0"/>
    <w:rPr>
      <w:kern w:val="2"/>
      <w:sz w:val="21"/>
      <w:szCs w:val="24"/>
    </w:rPr>
  </w:style>
  <w:style w:type="character" w:customStyle="1" w:styleId="601">
    <w:name w:val="正文首行缩进31"/>
    <w:aliases w:val="正文首行缩进 Char Char1 Char Char Char21,正文首行缩进 Char Char1 Char Char Char Char Char Char Char Char1 Char Char Char Char Char11,正文首行缩进211,正文首行缩进 Char Char1 Char Char Char2 Char Char Char11"/>
    <w:uiPriority w:val="0"/>
    <w:rPr>
      <w:rFonts w:ascii="Arial" w:hAnsi="Arial" w:eastAsia="宋体"/>
      <w:sz w:val="21"/>
      <w:szCs w:val="21"/>
      <w:lang w:val="en-US" w:eastAsia="zh-CN" w:bidi="ar-SA"/>
    </w:rPr>
  </w:style>
  <w:style w:type="character" w:customStyle="1" w:styleId="602">
    <w:name w:val="正文首行缩进2 Char Char Char C"/>
    <w:uiPriority w:val="0"/>
    <w:rPr>
      <w:rFonts w:ascii="Arial" w:hAnsi="Arial" w:eastAsia="宋体"/>
      <w:sz w:val="21"/>
      <w:szCs w:val="21"/>
      <w:lang w:val="en-US" w:eastAsia="zh-CN" w:bidi="ar-SA"/>
    </w:rPr>
  </w:style>
  <w:style w:type="character" w:customStyle="1" w:styleId="603">
    <w:name w:val="样式 倾斜"/>
    <w:uiPriority w:val="0"/>
    <w:rPr>
      <w:b/>
      <w:i/>
      <w:iCs/>
    </w:rPr>
  </w:style>
  <w:style w:type="character" w:customStyle="1" w:styleId="604">
    <w:name w:val="tw4winMark"/>
    <w:uiPriority w:val="0"/>
    <w:rPr>
      <w:rFonts w:ascii="幼圆" w:eastAsia="幼圆" w:cs="幼圆"/>
      <w:vanish/>
      <w:color w:val="800080"/>
      <w:vertAlign w:val="subscript"/>
    </w:rPr>
  </w:style>
  <w:style w:type="character" w:customStyle="1" w:styleId="605">
    <w:name w:val="Table Text Char2"/>
    <w:uiPriority w:val="0"/>
    <w:rPr>
      <w:rFonts w:eastAsia="宋体" w:cs="Arial"/>
      <w:snapToGrid w:val="0"/>
      <w:sz w:val="21"/>
      <w:szCs w:val="21"/>
      <w:lang w:val="en-US" w:eastAsia="zh-CN" w:bidi="ar-SA"/>
    </w:rPr>
  </w:style>
  <w:style w:type="character" w:customStyle="1" w:styleId="606">
    <w:name w:val="WW-Absatz-Standardschriftart"/>
    <w:uiPriority w:val="0"/>
  </w:style>
  <w:style w:type="character" w:customStyle="1" w:styleId="607">
    <w:name w:val="标题 Char"/>
    <w:link w:val="87"/>
    <w:uiPriority w:val="0"/>
    <w:rPr>
      <w:rFonts w:ascii="Arial" w:hAnsi="Arial" w:cs="Arial"/>
      <w:b/>
      <w:bCs/>
      <w:kern w:val="2"/>
      <w:sz w:val="32"/>
      <w:szCs w:val="32"/>
    </w:rPr>
  </w:style>
  <w:style w:type="character" w:customStyle="1" w:styleId="608">
    <w:name w:val="宏文本 Char"/>
    <w:link w:val="20"/>
    <w:semiHidden/>
    <w:uiPriority w:val="0"/>
    <w:rPr>
      <w:rFonts w:ascii="Courier New" w:hAnsi="Courier New" w:cs="Courier New"/>
      <w:kern w:val="2"/>
      <w:sz w:val="24"/>
      <w:szCs w:val="24"/>
      <w:lang w:val="en-US" w:eastAsia="zh-CN" w:bidi="ar-SA"/>
    </w:rPr>
  </w:style>
  <w:style w:type="character" w:customStyle="1" w:styleId="609">
    <w:name w:val="尾注文本 Char"/>
    <w:link w:val="54"/>
    <w:semiHidden/>
    <w:uiPriority w:val="0"/>
    <w:rPr>
      <w:rFonts w:cs="Arial"/>
      <w:kern w:val="2"/>
      <w:sz w:val="21"/>
      <w:szCs w:val="21"/>
    </w:rPr>
  </w:style>
  <w:style w:type="character" w:customStyle="1" w:styleId="610">
    <w:name w:val="HTML 地址 Char"/>
    <w:link w:val="43"/>
    <w:semiHidden/>
    <w:uiPriority w:val="0"/>
    <w:rPr>
      <w:rFonts w:cs="Arial"/>
      <w:i/>
      <w:iCs/>
      <w:kern w:val="2"/>
      <w:sz w:val="21"/>
      <w:szCs w:val="21"/>
    </w:rPr>
  </w:style>
  <w:style w:type="character" w:customStyle="1" w:styleId="611">
    <w:name w:val="称呼 Char"/>
    <w:link w:val="33"/>
    <w:semiHidden/>
    <w:uiPriority w:val="0"/>
    <w:rPr>
      <w:rFonts w:cs="Arial"/>
      <w:kern w:val="2"/>
      <w:sz w:val="21"/>
      <w:szCs w:val="21"/>
    </w:rPr>
  </w:style>
  <w:style w:type="character" w:customStyle="1" w:styleId="612">
    <w:name w:val="电子邮件签名 Char"/>
    <w:link w:val="24"/>
    <w:semiHidden/>
    <w:uiPriority w:val="0"/>
    <w:rPr>
      <w:rFonts w:cs="Arial"/>
      <w:kern w:val="2"/>
      <w:sz w:val="21"/>
      <w:szCs w:val="21"/>
    </w:rPr>
  </w:style>
  <w:style w:type="character" w:customStyle="1" w:styleId="613">
    <w:name w:val="副标题 Char"/>
    <w:link w:val="67"/>
    <w:uiPriority w:val="0"/>
    <w:rPr>
      <w:rFonts w:ascii="Arial" w:hAnsi="Arial" w:cs="Arial"/>
      <w:b/>
      <w:bCs/>
      <w:kern w:val="28"/>
      <w:sz w:val="32"/>
      <w:szCs w:val="32"/>
    </w:rPr>
  </w:style>
  <w:style w:type="character" w:customStyle="1" w:styleId="614">
    <w:name w:val="结束语 Char"/>
    <w:link w:val="35"/>
    <w:semiHidden/>
    <w:uiPriority w:val="0"/>
    <w:rPr>
      <w:rFonts w:cs="Arial"/>
      <w:kern w:val="2"/>
      <w:sz w:val="21"/>
      <w:szCs w:val="21"/>
    </w:rPr>
  </w:style>
  <w:style w:type="character" w:customStyle="1" w:styleId="615">
    <w:name w:val="签名 Char"/>
    <w:link w:val="61"/>
    <w:semiHidden/>
    <w:uiPriority w:val="0"/>
    <w:rPr>
      <w:rFonts w:cs="Arial"/>
      <w:kern w:val="2"/>
      <w:sz w:val="21"/>
      <w:szCs w:val="21"/>
    </w:rPr>
  </w:style>
  <w:style w:type="character" w:customStyle="1" w:styleId="616">
    <w:name w:val="信息标题 Char"/>
    <w:link w:val="82"/>
    <w:semiHidden/>
    <w:uiPriority w:val="0"/>
    <w:rPr>
      <w:rFonts w:ascii="Arial" w:hAnsi="Arial" w:cs="Arial"/>
      <w:kern w:val="2"/>
      <w:sz w:val="21"/>
      <w:szCs w:val="21"/>
      <w:shd w:val="pct20" w:color="auto" w:fill="auto"/>
    </w:rPr>
  </w:style>
  <w:style w:type="character" w:customStyle="1" w:styleId="617">
    <w:name w:val="正文文本 3 Char"/>
    <w:link w:val="34"/>
    <w:semiHidden/>
    <w:uiPriority w:val="0"/>
    <w:rPr>
      <w:rFonts w:cs="Arial"/>
      <w:kern w:val="2"/>
      <w:sz w:val="16"/>
      <w:szCs w:val="16"/>
    </w:rPr>
  </w:style>
  <w:style w:type="character" w:customStyle="1" w:styleId="618">
    <w:name w:val="正文文本缩进 3 Char"/>
    <w:link w:val="73"/>
    <w:semiHidden/>
    <w:uiPriority w:val="0"/>
    <w:rPr>
      <w:rFonts w:cs="Arial"/>
      <w:kern w:val="2"/>
      <w:sz w:val="16"/>
      <w:szCs w:val="16"/>
    </w:rPr>
  </w:style>
  <w:style w:type="character" w:customStyle="1" w:styleId="619">
    <w:name w:val="注释标题 Char"/>
    <w:link w:val="21"/>
    <w:semiHidden/>
    <w:uiPriority w:val="0"/>
    <w:rPr>
      <w:rFonts w:cs="Arial"/>
      <w:kern w:val="2"/>
      <w:sz w:val="21"/>
      <w:szCs w:val="21"/>
    </w:rPr>
  </w:style>
  <w:style w:type="character" w:customStyle="1" w:styleId="620">
    <w:name w:val="string"/>
    <w:basedOn w:val="88"/>
    <w:uiPriority w:val="0"/>
    <w:rPr/>
  </w:style>
  <w:style w:type="character" w:customStyle="1" w:styleId="621">
    <w:name w:val="页脚 Char1"/>
    <w:semiHidden/>
    <w:uiPriority w:val="99"/>
    <w:rPr>
      <w:rFonts w:ascii="Times New Roman" w:hAnsi="Times New Roman" w:eastAsia="宋体" w:cs="Times New Roman"/>
      <w:sz w:val="18"/>
      <w:szCs w:val="18"/>
    </w:rPr>
  </w:style>
  <w:style w:type="character" w:customStyle="1" w:styleId="622">
    <w:name w:val="日期 Char1"/>
    <w:semiHidden/>
    <w:uiPriority w:val="99"/>
    <w:rPr>
      <w:rFonts w:ascii="Times New Roman" w:hAnsi="Times New Roman" w:eastAsia="宋体" w:cs="Times New Roman"/>
      <w:szCs w:val="24"/>
    </w:rPr>
  </w:style>
  <w:style w:type="character" w:customStyle="1" w:styleId="623">
    <w:name w:val="正文文本 Char1"/>
    <w:semiHidden/>
    <w:uiPriority w:val="99"/>
    <w:rPr>
      <w:rFonts w:ascii="Times New Roman" w:hAnsi="Times New Roman" w:eastAsia="宋体" w:cs="Times New Roman"/>
      <w:szCs w:val="24"/>
    </w:rPr>
  </w:style>
  <w:style w:type="character" w:customStyle="1" w:styleId="624">
    <w:name w:val="批注文字 Char1"/>
    <w:semiHidden/>
    <w:uiPriority w:val="99"/>
    <w:rPr>
      <w:rFonts w:ascii="Times New Roman" w:hAnsi="Times New Roman" w:eastAsia="宋体" w:cs="Times New Roman"/>
      <w:szCs w:val="24"/>
    </w:rPr>
  </w:style>
  <w:style w:type="character" w:customStyle="1" w:styleId="625">
    <w:name w:val="页眉 Char1"/>
    <w:semiHidden/>
    <w:uiPriority w:val="99"/>
    <w:rPr>
      <w:rFonts w:ascii="Times New Roman" w:hAnsi="Times New Roman" w:eastAsia="宋体" w:cs="Times New Roman"/>
      <w:sz w:val="18"/>
      <w:szCs w:val="18"/>
    </w:rPr>
  </w:style>
  <w:style w:type="character" w:customStyle="1" w:styleId="626">
    <w:name w:val="正文文本缩进 Char"/>
    <w:link w:val="37"/>
    <w:uiPriority w:val="0"/>
    <w:rPr>
      <w:kern w:val="2"/>
      <w:sz w:val="21"/>
      <w:szCs w:val="24"/>
    </w:rPr>
  </w:style>
  <w:style w:type="character" w:customStyle="1" w:styleId="627">
    <w:name w:val="H1 Char1"/>
    <w:aliases w:val="h1 Char1,Level 1 Topic Heading Char1,PIM 1 Char1,NMP Heading 1 Char1,Normal + Font: Helvetica Char1,Bold Char1,Space Before 12 pt Char1,Not Bold Char1,app heading 1 Char1,l1 Char1,h11 Char1,heading 1TOC Char1,h12 Char1,h13 Char1"/>
    <w:uiPriority w:val="9"/>
    <w:rPr>
      <w:b/>
      <w:bCs/>
      <w:kern w:val="44"/>
      <w:sz w:val="44"/>
      <w:szCs w:val="44"/>
    </w:rPr>
  </w:style>
  <w:style w:type="character" w:customStyle="1" w:styleId="628">
    <w:name w:val="标题 2 Char1"/>
    <w:aliases w:val="Heading 2 Hidden Char1,Heading 2 CCBS Char1,heading 2 Char1,sect 1.2 Char1,H2 Char1,h2 Char1,Level 2 Topic Heading Char1,2nd level Char1,2 Char1,l2 Char1,DO NOT USE_h2 Char1,chn Char1,Chapter Number/Appendix Letter Char1,第一章 标题 2 Char1,节 Char"/>
    <w:semiHidden/>
    <w:uiPriority w:val="0"/>
    <w:rPr>
      <w:rFonts w:ascii="Cambria" w:hAnsi="Cambria" w:eastAsia="宋体" w:cs="Times New Roman"/>
      <w:b/>
      <w:bCs/>
      <w:kern w:val="2"/>
      <w:sz w:val="32"/>
      <w:szCs w:val="32"/>
    </w:rPr>
  </w:style>
  <w:style w:type="character" w:customStyle="1" w:styleId="629">
    <w:name w:val="标题 5 Char1"/>
    <w:aliases w:val="dash Char1,ds Char1,dd Char1,h5 Char1,DO NOT USE_h5 Char1,Heading5 Char1,l5 Char1,H5 Char1,PIM 5 Char1,dash1 Char1,ds1 Char1,dd1 Char1,dash2 Char1,ds2 Char1,dd2 Char1,dash3 Char1,ds3 Char1,dd3 Char1,dash4 Char1,ds4 Char1,dd4 Char1"/>
    <w:semiHidden/>
    <w:uiPriority w:val="0"/>
    <w:rPr>
      <w:b/>
      <w:bCs/>
      <w:kern w:val="2"/>
      <w:sz w:val="28"/>
      <w:szCs w:val="28"/>
    </w:rPr>
  </w:style>
  <w:style w:type="character" w:customStyle="1" w:styleId="630">
    <w:name w:val="标题 6 Char1"/>
    <w:aliases w:val="正文六级标题 Char1,Bullet (Single Lines) Char1,BOD 4 Char1,Legal Level 1. Char1,H6 Char1,标题 6(ALT+6) Char1,PIM 6 Char1,L6 Char1,Bullet list Char1,h6 Char1,heading 6 Char1,Heading6 Char1,h61 Char1,h62 Char1,heading 61 Char1,Third Subheading Char1"/>
    <w:semiHidden/>
    <w:uiPriority w:val="0"/>
    <w:rPr>
      <w:rFonts w:ascii="Cambria" w:hAnsi="Cambria" w:eastAsia="宋体" w:cs="Times New Roman"/>
      <w:b/>
      <w:bCs/>
      <w:kern w:val="2"/>
      <w:sz w:val="24"/>
      <w:szCs w:val="24"/>
    </w:rPr>
  </w:style>
  <w:style w:type="character" w:customStyle="1" w:styleId="631">
    <w:name w:val="标题 7 Char1"/>
    <w:aliases w:val="正文七级标题 Char1,Legal Level 1.1. Char1,PIM 7 Char1,不用 Char1,letter list Char1,（1） Char1,st Char1,h7 Char1,SDL title Char1,H TIMES1 Char1,L7 Char1,附录标识 Char1,cnc Char1,Caption number (column-wide) Char1,ITT t7 Char1,PA Appendix Major Char1,h Char"/>
    <w:semiHidden/>
    <w:uiPriority w:val="0"/>
    <w:rPr>
      <w:b/>
      <w:bCs/>
      <w:kern w:val="2"/>
      <w:sz w:val="24"/>
      <w:szCs w:val="24"/>
    </w:rPr>
  </w:style>
  <w:style w:type="character" w:customStyle="1" w:styleId="632">
    <w:name w:val="标题 8 Char1"/>
    <w:aliases w:val="正文八级标题 Char1,Legal Level 1.1.1. Char1,注意框体 Char1,不用8 Char1,标题6 Char1,L1 Heading 8 Char1,Annex Char1,figure title Char1,Center Bold Char1,H8 Char1,t Char2,heading 8 Char1,resume Char1,h8 Char1,Text Char2,t Char Char1,Text Char Char1,ctp Char1"/>
    <w:semiHidden/>
    <w:uiPriority w:val="0"/>
    <w:rPr>
      <w:rFonts w:ascii="Cambria" w:hAnsi="Cambria" w:eastAsia="宋体" w:cs="Times New Roman"/>
      <w:kern w:val="2"/>
      <w:sz w:val="24"/>
      <w:szCs w:val="24"/>
    </w:rPr>
  </w:style>
  <w:style w:type="character" w:customStyle="1" w:styleId="633">
    <w:name w:val="标题 9 Char1"/>
    <w:aliases w:val="正文九级标题 Char1,Legal Level 1.1.1.1. Char1,huh Char1,三级标题 Char1,Appendix Char1,PIM 9 Char1,不用9 Char1,tt Char1,table title Char1,标题 45 Char1,Figure Heading Char1,FH Char1,ft Char1,heading 9 Char1,HF Char1,ctc Char1,ITT t9 Char,App Heading Char"/>
    <w:semiHidden/>
    <w:uiPriority w:val="0"/>
    <w:rPr>
      <w:rFonts w:ascii="Cambria" w:hAnsi="Cambria" w:eastAsia="宋体" w:cs="Times New Roman"/>
      <w:kern w:val="2"/>
      <w:sz w:val="21"/>
      <w:szCs w:val="21"/>
    </w:rPr>
  </w:style>
  <w:style w:type="character" w:customStyle="1" w:styleId="634">
    <w:name w:val="Char Char21"/>
    <w:uiPriority w:val="0"/>
    <w:rPr>
      <w:kern w:val="2"/>
      <w:sz w:val="21"/>
      <w:szCs w:val="24"/>
    </w:rPr>
  </w:style>
  <w:style w:type="character" w:customStyle="1" w:styleId="635">
    <w:name w:val="Char3"/>
    <w:uiPriority w:val="0"/>
    <w:rPr>
      <w:rFonts w:hint="eastAsia" w:ascii="宋体" w:hAnsi="宋体" w:eastAsia="宋体"/>
      <w:sz w:val="22"/>
      <w:szCs w:val="22"/>
      <w:lang w:val="en-US" w:eastAsia="zh-CN" w:bidi="ar-SA"/>
    </w:rPr>
  </w:style>
  <w:style w:type="character" w:customStyle="1" w:styleId="636">
    <w:name w:val="apple-style-span"/>
    <w:uiPriority w:val="0"/>
  </w:style>
  <w:style w:type="character" w:customStyle="1" w:styleId="637">
    <w:name w:val="消息定义-self Char"/>
    <w:basedOn w:val="523"/>
    <w:link w:val="482"/>
    <w:uiPriority w:val="0"/>
    <w:rPr>
      <w:rFonts w:ascii="宋体" w:hAnsi="宋体" w:eastAsia="宋体" w:cs="Arial"/>
      <w:kern w:val="2"/>
      <w:sz w:val="21"/>
      <w:szCs w:val="21"/>
    </w:rPr>
  </w:style>
  <w:style w:type="character" w:customStyle="1" w:styleId="638">
    <w:name w:val="QB表 Char"/>
    <w:link w:val="228"/>
    <w:uiPriority w:val="0"/>
    <w:rPr>
      <w:rFonts w:ascii="宋体"/>
      <w:sz w:val="21"/>
    </w:rPr>
  </w:style>
  <w:style w:type="character" w:customStyle="1" w:styleId="639">
    <w:name w:val="规范样式tmp Char"/>
    <w:basedOn w:val="549"/>
    <w:link w:val="485"/>
    <w:uiPriority w:val="0"/>
    <w:rPr>
      <w:rFonts w:ascii="Arial" w:hAnsi="Arial Unicode MS" w:cs="Arial"/>
      <w:sz w:val="21"/>
      <w:szCs w:val="24"/>
      <w:lang w:val="zh-CN"/>
    </w:rPr>
  </w:style>
  <w:style w:type="character" w:customStyle="1" w:styleId="640">
    <w:name w:val="样式一"/>
    <w:basedOn w:val="88"/>
    <w:uiPriority w:val="0"/>
    <w:rPr>
      <w:rFonts w:ascii="宋体" w:hAnsi="宋体"/>
      <w:b/>
      <w:bCs/>
      <w:color w:val="000000"/>
      <w:sz w:val="36"/>
    </w:rPr>
  </w:style>
  <w:style w:type="character" w:customStyle="1" w:styleId="641">
    <w:name w:val="样式二"/>
    <w:basedOn w:val="640"/>
    <w:uiPriority w:val="0"/>
    <w:rPr>
      <w:rFonts w:ascii="宋体" w:hAnsi="宋体"/>
      <w:color w:val="000000"/>
      <w:sz w:val="36"/>
    </w:rPr>
  </w:style>
  <w:style w:type="character" w:customStyle="1" w:styleId="642">
    <w:name w:val="Notes Text in Table Char"/>
    <w:basedOn w:val="88"/>
    <w:uiPriority w:val="0"/>
    <w:rPr>
      <w:rFonts w:ascii="Arial" w:hAnsi="Arial" w:eastAsia="楷体_GB2312" w:cs="Arial"/>
      <w:sz w:val="18"/>
      <w:szCs w:val="18"/>
      <w:lang w:val="en-US" w:eastAsia="zh-CN" w:bidi="ar-SA"/>
    </w:rPr>
  </w:style>
  <w:style w:type="character" w:customStyle="1" w:styleId="643">
    <w:name w:val="Notes Heading in Table Char Char"/>
    <w:basedOn w:val="88"/>
    <w:uiPriority w:val="0"/>
    <w:rPr>
      <w:rFonts w:ascii="Arial" w:hAnsi="Arial" w:eastAsia="黑体" w:cs="Arial"/>
      <w:sz w:val="18"/>
      <w:szCs w:val="18"/>
      <w:lang w:val="en-US" w:eastAsia="zh-CN" w:bidi="ar-SA"/>
    </w:rPr>
  </w:style>
  <w:style w:type="character" w:customStyle="1" w:styleId="644">
    <w:name w:val="Table Text Char Char Char"/>
    <w:basedOn w:val="88"/>
    <w:uiPriority w:val="0"/>
    <w:rPr>
      <w:rFonts w:ascii="Arial" w:hAnsi="Arial" w:eastAsia="宋体" w:cs="Arial"/>
      <w:sz w:val="18"/>
      <w:szCs w:val="18"/>
      <w:lang w:val="en-US" w:eastAsia="zh-CN" w:bidi="ar-SA"/>
    </w:rPr>
  </w:style>
  <w:style w:type="character" w:customStyle="1" w:styleId="645">
    <w:name w:val="Item List Char Char"/>
    <w:basedOn w:val="88"/>
    <w:uiPriority w:val="0"/>
    <w:rPr>
      <w:rFonts w:ascii="Arial" w:hAnsi="Arial" w:eastAsia="宋体" w:cs="Arial"/>
      <w:sz w:val="21"/>
      <w:szCs w:val="21"/>
      <w:lang w:val="en-US" w:eastAsia="zh-CN" w:bidi="ar-SA"/>
    </w:rPr>
  </w:style>
  <w:style w:type="character" w:customStyle="1" w:styleId="646">
    <w:name w:val="Notes Heading Char"/>
    <w:basedOn w:val="88"/>
    <w:uiPriority w:val="0"/>
    <w:rPr>
      <w:rFonts w:ascii="Arial" w:hAnsi="Arial" w:eastAsia="黑体" w:cs="Arial"/>
      <w:sz w:val="21"/>
      <w:szCs w:val="21"/>
      <w:lang w:val="en-US" w:eastAsia="zh-CN" w:bidi="ar-SA"/>
    </w:rPr>
  </w:style>
  <w:style w:type="character" w:customStyle="1" w:styleId="647">
    <w:name w:val="Table Text Char1 Char Char"/>
    <w:basedOn w:val="88"/>
    <w:uiPriority w:val="0"/>
    <w:rPr>
      <w:rFonts w:ascii="Arial" w:hAnsi="Arial" w:eastAsia="宋体" w:cs="Arial"/>
      <w:sz w:val="18"/>
      <w:szCs w:val="18"/>
      <w:lang w:val="en-US" w:eastAsia="zh-CN" w:bidi="ar-SA"/>
    </w:rPr>
  </w:style>
  <w:style w:type="character" w:customStyle="1" w:styleId="648">
    <w:name w:val="QB表内文字 Char"/>
    <w:basedOn w:val="530"/>
    <w:link w:val="193"/>
    <w:uiPriority w:val="0"/>
    <w:rPr>
      <w:rFonts w:ascii="宋体"/>
      <w:sz w:val="21"/>
      <w:lang w:bidi="ar-SA"/>
    </w:rPr>
  </w:style>
  <w:style w:type="character" w:customStyle="1" w:styleId="649">
    <w:name w:val="gt-baf-back"/>
    <w:basedOn w:val="88"/>
    <w:uiPriority w:val="0"/>
    <w:rPr/>
  </w:style>
  <w:style w:type="character" w:customStyle="1" w:styleId="650">
    <w:name w:val="alt-edited"/>
    <w:basedOn w:val="88"/>
    <w:uiPriority w:val="0"/>
    <w:rPr/>
  </w:style>
  <w:style w:type="character" w:customStyle="1" w:styleId="651">
    <w:name w:val="jsonstring"/>
    <w:basedOn w:val="88"/>
    <w:uiPriority w:val="0"/>
    <w:rPr/>
  </w:style>
  <w:style w:type="character" w:customStyle="1" w:styleId="652">
    <w:name w:val="jsontag"/>
    <w:basedOn w:val="88"/>
    <w:uiPriority w:val="0"/>
    <w:rPr/>
  </w:style>
  <w:style w:type="character" w:customStyle="1" w:styleId="653">
    <w:name w:val="jsonname"/>
    <w:basedOn w:val="88"/>
    <w:uiPriority w:val="0"/>
    <w:rPr/>
  </w:style>
  <w:style w:type="table" w:customStyle="1" w:styleId="654">
    <w:name w:val="表样式"/>
    <w:basedOn w:val="106"/>
    <w:uiPriority w:val="0"/>
    <w:pPr>
      <w:jc w:val="both"/>
    </w:pPr>
    <w:rPr>
      <w:sz w:val="18"/>
      <w:szCs w:val="18"/>
    </w:rPr>
    <w:tblPr>
      <w:tblStyle w:val="10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textDirection w:val="lrTb"/>
      <w:vAlign w:val="center"/>
    </w:tcPr>
  </w:style>
  <w:style w:type="table" w:customStyle="1" w:styleId="655">
    <w:name w:val="Table"/>
    <w:basedOn w:val="150"/>
    <w:uiPriority w:val="0"/>
    <w:pPr>
      <w:jc w:val="left"/>
    </w:pPr>
    <w:rPr>
      <w:rFonts w:cs="Arial"/>
    </w:rPr>
    <w:tblPr>
      <w:tblStyle w:val="106"/>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rPr>
      <w:cantSplit/>
    </w:trPr>
    <w:tcPr>
      <w:shd w:val="clear" w:color="auto" w:fill="auto"/>
      <w:textDirection w:val="lrTb"/>
    </w:tcPr>
    <w:tblStylePr w:type="firstRow">
      <w:rPr>
        <w:b w:val="0"/>
        <w:bCs w:val="0"/>
        <w:i w:val="0"/>
        <w:iCs w:val="0"/>
        <w:color w:val="auto"/>
        <w:sz w:val="20"/>
        <w:szCs w:val="20"/>
      </w:rPr>
      <w:tblPr>
        <w:tblStyle w:val="106"/>
        <w:tblLayout w:type="fixed"/>
      </w:tblPr>
      <w:tcPr>
        <w:tcBorders>
          <w:top w:val="single" w:color="auto" w:sz="6" w:space="0"/>
          <w:left w:val="single" w:color="auto" w:sz="6" w:space="0"/>
          <w:bottom w:val="single" w:color="auto" w:sz="6" w:space="0"/>
          <w:right w:val="single" w:color="auto" w:sz="6" w:space="0"/>
          <w:insideH w:val="nil"/>
          <w:insideV w:val="nil"/>
          <w:tl2br w:val="nil"/>
          <w:tr2bl w:val="nil"/>
        </w:tcBorders>
        <w:shd w:val="clear" w:color="auto" w:fill="D9D9D9"/>
        <w:textDirection w:val="lrTb"/>
      </w:tcPr>
    </w:tblStylePr>
  </w:style>
  <w:style w:type="table" w:customStyle="1" w:styleId="656">
    <w:name w:val="正文中的表格"/>
    <w:basedOn w:val="107"/>
    <w:uiPriority w:val="0"/>
    <w:pPr>
      <w:widowControl w:val="0"/>
      <w:jc w:val="both"/>
    </w:pPr>
    <w:rPr>
      <w:rFonts w:ascii="Arial Narrow" w:hAnsi="Arial Narrow" w:cs="Arial Narrow"/>
    </w:rPr>
    <w:tblPr>
      <w:tblStyle w:val="106"/>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textDirection w:val="lrTb"/>
      <w:vAlign w:val="center"/>
    </w:tcPr>
  </w:style>
  <w:style w:type="table" w:customStyle="1" w:styleId="657">
    <w:name w:val="Remarks Table"/>
    <w:basedOn w:val="106"/>
    <w:uiPriority w:val="0"/>
    <w:pPr/>
    <w:tblPr>
      <w:tblStyle w:val="106"/>
      <w:tblInd w:w="1809" w:type="dxa"/>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CMCC</Company>
  <Pages>10</Pages>
  <Words>1123</Words>
  <Characters>6404</Characters>
  <Lines>53</Lines>
  <Paragraphs>15</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2013-05-09T01:45:00Z</dcterms:created>
  <dc:creator>CMCC</dc:creator>
  <cp:lastModifiedBy>Administrator</cp:lastModifiedBy>
  <cp:lastPrinted>1900-12-31T16:00:00Z</cp:lastPrinted>
  <dcterms:modified xsi:type="dcterms:W3CDTF">2015-01-19T08:52:09Z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KSOProductBuildVer">
    <vt:lpwstr>2052-9.1.0.4885</vt:lpwstr>
  </property>
  <property fmtid="{D5CDD505-2E9C-101B-9397-08002B2CF9AE}" pid="5" name="_ms_pID_725343">
    <vt:lpwstr>(3)iHLmGEgee0jAX58rLSM9mJa74DtkmC4WT4bQG8JU2houmIi5bO12pDrJjCjKYv/nRb8qubzV
PVJheoUDmJW3lSTRG8mxbdXLk1/I5/aQECGx2k95LifcNnH18p1+mBqb8EBosox+4XFw0/Ww
nWYuPEXyC81abfOO1x+CmByaiV9m9gUsrkkBdwKyDpw7iGNktmSPLS50aLaDlX/2AnNbOpiK
B5QNzGuo24/B1wW3MhmkI</vt:lpwstr>
  </property>
  <property fmtid="{D5CDD505-2E9C-101B-9397-08002B2CF9AE}" pid="6" name="_ms_pID_7253431">
    <vt:lpwstr>lTgPteMWerzFEjQwsD5gYu3Srnni9bzgh2VP66N8FlonGNjkqaT
OSCkl8rRoS2rc7Sq1dijYkZ0vtV7Y9Uh/+Vdv6Ih99b1/383oJ8LwY5zJ8YtQ+rmZTTM7Uhw
7OSuhBwfNR+sUI0ExZ80/4X8472KjTo/Tmcr6wAfCzdxgtclkGkzJpaGPm0obenpHqVFQRxY
3ntzRHR8MIdxV9pMEfcSN3ayWKhFlu4iKwphbf045D</vt:lpwstr>
  </property>
  <property fmtid="{D5CDD505-2E9C-101B-9397-08002B2CF9AE}" pid="7" name="_ms_pID_7253432">
    <vt:lpwstr>O3SnyOXZ5ASy3yxDUgIENfdL1a4W6N
+cKWtQWb1VBiO2RjayabhCJEe8NQ/gZxuF5teFwWyM0tqSzrSNWY4XpzkOcFkyEltHV0/Ea1
hTGTMZZT79aVOLVzqFJKeGN1m7VZhnJiUArjdnmNEEbFXwVCFa8kvu+FeA4WGo5TNsEL3jCk
uw37hjJDVjaLgdL5Houfd9lZk4nPt4g0K934NJJMZvxXToePrmwU2Vw6</vt:lpwstr>
  </property>
  <property fmtid="{D5CDD505-2E9C-101B-9397-08002B2CF9AE}" pid="8" name="sflag">
    <vt:lpwstr>1345016146</vt:lpwstr>
  </property>
</Properties>
</file>